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27C0" w14:textId="77777777" w:rsidR="00D20A41" w:rsidRDefault="00D60669">
      <w:pPr>
        <w:pStyle w:val="Normal1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CDB981" w14:textId="77777777" w:rsidR="00D20A41" w:rsidRDefault="00D60669">
      <w:pPr>
        <w:pStyle w:val="Normal1"/>
        <w:spacing w:after="0" w:line="240" w:lineRule="auto"/>
        <w:ind w:right="2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i/>
          <w:color w:val="000000"/>
          <w:sz w:val="48"/>
          <w:szCs w:val="48"/>
        </w:rPr>
        <w:t>NE-Soft Factory</w:t>
      </w:r>
    </w:p>
    <w:p w14:paraId="3A527204" w14:textId="77777777" w:rsidR="00D20A41" w:rsidRDefault="00D20A41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CC95D" w14:textId="653DFB74" w:rsidR="00D20A41" w:rsidRDefault="00D60669">
      <w:pPr>
        <w:pStyle w:val="Normal1"/>
        <w:spacing w:after="0" w:line="240" w:lineRule="auto"/>
        <w:ind w:right="2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Versão </w:t>
      </w:r>
      <w:r>
        <w:rPr>
          <w:rFonts w:ascii="Gautami" w:eastAsia="Gautami" w:hAnsi="Gautami" w:cs="Gautami"/>
          <w:b/>
          <w:color w:val="000000"/>
        </w:rPr>
        <w:t>​</w:t>
      </w:r>
      <w:r w:rsidR="00795E6D">
        <w:rPr>
          <w:b/>
          <w:i/>
          <w:color w:val="000000"/>
        </w:rPr>
        <w:t>X.X</w:t>
      </w:r>
    </w:p>
    <w:p w14:paraId="21F5BA52" w14:textId="77777777" w:rsidR="00D20A41" w:rsidRDefault="00D60669">
      <w:pPr>
        <w:pStyle w:val="Normal1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F9A4D8" w14:textId="77777777" w:rsidR="00D20A41" w:rsidRDefault="00D60669">
      <w:pPr>
        <w:pStyle w:val="Normal1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52"/>
          <w:szCs w:val="52"/>
        </w:rPr>
        <w:t xml:space="preserve">Documento de </w:t>
      </w:r>
      <w:r>
        <w:rPr>
          <w:b/>
          <w:sz w:val="52"/>
          <w:szCs w:val="52"/>
        </w:rPr>
        <w:t>Visão</w:t>
      </w:r>
    </w:p>
    <w:p w14:paraId="0635D022" w14:textId="77777777" w:rsidR="00D20A41" w:rsidRDefault="00D60669">
      <w:pPr>
        <w:pStyle w:val="Normal1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7E5DED" w14:textId="2C2C3666" w:rsidR="00D20A41" w:rsidDel="00A77D8B" w:rsidRDefault="00D60669" w:rsidP="00A77D8B">
      <w:pPr>
        <w:pStyle w:val="Normal1"/>
        <w:spacing w:after="240" w:line="240" w:lineRule="auto"/>
        <w:ind w:left="0"/>
        <w:jc w:val="center"/>
        <w:rPr>
          <w:del w:id="0" w:author="Antonio Filho" w:date="2018-08-23T16:37:00Z"/>
          <w:b/>
          <w:color w:val="366091"/>
          <w:sz w:val="24"/>
          <w:szCs w:val="24"/>
        </w:rPr>
        <w:pPrChange w:id="1" w:author="Antonio Filho" w:date="2018-08-23T16:37:00Z">
          <w:pPr>
            <w:pStyle w:val="Normal1"/>
            <w:spacing w:after="240" w:line="240" w:lineRule="auto"/>
          </w:pPr>
        </w:pPrChange>
      </w:pPr>
      <w:r>
        <w:rPr>
          <w:b/>
        </w:rPr>
        <w:t>Responsável:</w:t>
      </w:r>
      <w:r>
        <w:rPr>
          <w:rFonts w:ascii="Gautami" w:eastAsia="Gautami" w:hAnsi="Gautami" w:cs="Gautami"/>
          <w:b/>
        </w:rPr>
        <w:t>​​</w:t>
      </w:r>
      <w:r>
        <w:rPr>
          <w:b/>
          <w:i/>
        </w:rPr>
        <w:t xml:space="preserve"> </w:t>
      </w:r>
      <w:r w:rsidR="00795E6D">
        <w:rPr>
          <w:b/>
          <w:i/>
        </w:rPr>
        <w:t>&lt;gerente de projeto&gt;</w:t>
      </w:r>
    </w:p>
    <w:p w14:paraId="5FE62211" w14:textId="77777777" w:rsidR="00A77D8B" w:rsidRDefault="00A77D8B" w:rsidP="00A77D8B">
      <w:pPr>
        <w:pStyle w:val="Normal1"/>
        <w:spacing w:after="240" w:line="240" w:lineRule="auto"/>
        <w:ind w:left="0"/>
        <w:jc w:val="center"/>
        <w:rPr>
          <w:ins w:id="2" w:author="Antonio Filho" w:date="2018-08-23T16:37:00Z"/>
          <w:b/>
          <w:color w:val="366091"/>
          <w:sz w:val="24"/>
          <w:szCs w:val="24"/>
        </w:rPr>
        <w:pPrChange w:id="3" w:author="Antonio Filho" w:date="2018-08-23T16:37:00Z">
          <w:pPr>
            <w:pStyle w:val="Normal1"/>
            <w:spacing w:after="240" w:line="240" w:lineRule="auto"/>
          </w:pPr>
        </w:pPrChange>
      </w:pPr>
    </w:p>
    <w:p w14:paraId="1AB5BF45" w14:textId="77777777" w:rsidR="00A77D8B" w:rsidRDefault="00A77D8B" w:rsidP="00A77D8B">
      <w:pPr>
        <w:pStyle w:val="Normal1"/>
        <w:spacing w:after="240" w:line="240" w:lineRule="auto"/>
        <w:ind w:left="0"/>
        <w:jc w:val="center"/>
        <w:rPr>
          <w:ins w:id="4" w:author="Antonio Filho" w:date="2018-08-23T16:37:00Z"/>
          <w:b/>
          <w:color w:val="366091"/>
          <w:sz w:val="24"/>
          <w:szCs w:val="24"/>
        </w:rPr>
        <w:pPrChange w:id="5" w:author="Antonio Filho" w:date="2018-08-23T16:37:00Z">
          <w:pPr>
            <w:pStyle w:val="Normal1"/>
            <w:spacing w:after="240" w:line="240" w:lineRule="auto"/>
          </w:pPr>
        </w:pPrChange>
      </w:pPr>
    </w:p>
    <w:p w14:paraId="49776C6B" w14:textId="77777777" w:rsidR="00A77D8B" w:rsidRDefault="00A77D8B" w:rsidP="00A77D8B">
      <w:pPr>
        <w:pStyle w:val="Normal1"/>
        <w:spacing w:after="240" w:line="240" w:lineRule="auto"/>
        <w:ind w:left="0"/>
        <w:jc w:val="center"/>
        <w:rPr>
          <w:ins w:id="6" w:author="Antonio Filho" w:date="2018-08-23T16:37:00Z"/>
          <w:b/>
          <w:color w:val="366091"/>
          <w:sz w:val="24"/>
          <w:szCs w:val="24"/>
        </w:rPr>
        <w:pPrChange w:id="7" w:author="Antonio Filho" w:date="2018-08-23T16:37:00Z">
          <w:pPr>
            <w:pStyle w:val="Normal1"/>
            <w:spacing w:after="240" w:line="240" w:lineRule="auto"/>
          </w:pPr>
        </w:pPrChange>
      </w:pPr>
    </w:p>
    <w:p w14:paraId="2C0DF9A7" w14:textId="77777777" w:rsidR="00A77D8B" w:rsidRDefault="00A77D8B" w:rsidP="00A77D8B">
      <w:pPr>
        <w:pStyle w:val="Normal1"/>
        <w:spacing w:after="240" w:line="240" w:lineRule="auto"/>
        <w:ind w:left="0"/>
        <w:jc w:val="center"/>
        <w:rPr>
          <w:ins w:id="8" w:author="Antonio Filho" w:date="2018-08-23T16:37:00Z"/>
          <w:b/>
          <w:color w:val="366091"/>
          <w:sz w:val="24"/>
          <w:szCs w:val="24"/>
        </w:rPr>
        <w:pPrChange w:id="9" w:author="Antonio Filho" w:date="2018-08-23T16:37:00Z">
          <w:pPr>
            <w:pStyle w:val="Normal1"/>
            <w:spacing w:after="240" w:line="240" w:lineRule="auto"/>
          </w:pPr>
        </w:pPrChange>
      </w:pPr>
    </w:p>
    <w:p w14:paraId="2F2F4446" w14:textId="77777777" w:rsidR="00A77D8B" w:rsidRDefault="00A77D8B" w:rsidP="00A77D8B">
      <w:pPr>
        <w:pStyle w:val="Normal1"/>
        <w:spacing w:after="240" w:line="240" w:lineRule="auto"/>
        <w:ind w:left="0"/>
        <w:jc w:val="center"/>
        <w:rPr>
          <w:ins w:id="10" w:author="Antonio Filho" w:date="2018-08-23T16:37:00Z"/>
          <w:b/>
          <w:i/>
        </w:rPr>
        <w:pPrChange w:id="11" w:author="Antonio Filho" w:date="2018-08-23T16:37:00Z">
          <w:pPr>
            <w:pStyle w:val="Normal1"/>
            <w:spacing w:after="240" w:line="240" w:lineRule="auto"/>
          </w:pPr>
        </w:pPrChange>
      </w:pPr>
    </w:p>
    <w:p w14:paraId="435B0BA5" w14:textId="77777777" w:rsidR="00D20A41" w:rsidDel="00A77D8B" w:rsidRDefault="00D20A41" w:rsidP="00A77D8B">
      <w:pPr>
        <w:pStyle w:val="Normal1"/>
        <w:spacing w:after="240" w:line="240" w:lineRule="auto"/>
        <w:ind w:left="0"/>
        <w:rPr>
          <w:del w:id="12" w:author="Antonio Filho" w:date="2018-08-23T16:36:00Z"/>
          <w:b/>
          <w:color w:val="366091"/>
          <w:sz w:val="24"/>
          <w:szCs w:val="24"/>
        </w:rPr>
        <w:pPrChange w:id="13" w:author="Antonio Filho" w:date="2018-08-23T16:36:00Z">
          <w:pPr/>
        </w:pPrChange>
      </w:pPr>
    </w:p>
    <w:p w14:paraId="16DA8718" w14:textId="77777777" w:rsidR="00A77D8B" w:rsidRDefault="00A77D8B" w:rsidP="00A77D8B">
      <w:pPr>
        <w:pStyle w:val="Normal1"/>
        <w:spacing w:after="240" w:line="240" w:lineRule="auto"/>
        <w:ind w:left="0"/>
        <w:jc w:val="center"/>
        <w:rPr>
          <w:ins w:id="14" w:author="Antonio Filho" w:date="2018-08-23T16:36:00Z"/>
          <w:b/>
          <w:i/>
        </w:rPr>
        <w:pPrChange w:id="15" w:author="Antonio Filho" w:date="2018-08-23T16:37:00Z">
          <w:pPr>
            <w:pStyle w:val="Normal1"/>
            <w:spacing w:after="240" w:line="240" w:lineRule="auto"/>
          </w:pPr>
        </w:pPrChange>
      </w:pPr>
    </w:p>
    <w:p w14:paraId="587D6880" w14:textId="77777777" w:rsidR="00D20A41" w:rsidDel="00A77D8B" w:rsidRDefault="00D60669" w:rsidP="00A77D8B">
      <w:pPr>
        <w:pStyle w:val="Normal1"/>
        <w:spacing w:after="240" w:line="240" w:lineRule="auto"/>
        <w:ind w:left="0"/>
        <w:jc w:val="center"/>
        <w:rPr>
          <w:del w:id="16" w:author="Antonio Filho" w:date="2018-08-23T16:36:00Z"/>
          <w:rFonts w:ascii="Times New Roman" w:eastAsia="Times New Roman" w:hAnsi="Times New Roman" w:cs="Times New Roman"/>
          <w:sz w:val="24"/>
          <w:szCs w:val="24"/>
        </w:rPr>
        <w:pPrChange w:id="17" w:author="Antonio Filho" w:date="2018-08-23T16:36:00Z">
          <w:pPr>
            <w:pStyle w:val="Normal1"/>
            <w:spacing w:after="240" w:line="240" w:lineRule="auto"/>
            <w:jc w:val="center"/>
          </w:pPr>
        </w:pPrChange>
      </w:pPr>
      <w:r>
        <w:rPr>
          <w:b/>
          <w:color w:val="366091"/>
          <w:sz w:val="24"/>
          <w:szCs w:val="24"/>
        </w:rPr>
        <w:t>NE-Soft Factory</w:t>
      </w:r>
      <w:del w:id="18" w:author="Antonio Filho" w:date="2018-08-23T16:36:00Z">
        <w:r w:rsidDel="00A77D8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Del="00A77D8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Del="00A77D8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Del="00A77D8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Del="00A77D8B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</w:p>
    <w:p w14:paraId="5E1EECF6" w14:textId="77777777" w:rsidR="00A77D8B" w:rsidRDefault="00D60669" w:rsidP="00A77D8B">
      <w:pPr>
        <w:pStyle w:val="Normal1"/>
        <w:spacing w:after="240" w:line="240" w:lineRule="auto"/>
        <w:ind w:left="0"/>
        <w:jc w:val="center"/>
        <w:rPr>
          <w:ins w:id="19" w:author="Antonio Filho" w:date="2018-08-23T16:35:00Z"/>
          <w:b/>
          <w:color w:val="366091"/>
        </w:rPr>
        <w:pPrChange w:id="20" w:author="Antonio Filho" w:date="2018-08-23T16:36:00Z">
          <w:pPr/>
        </w:pPrChange>
      </w:pPr>
      <w:del w:id="21" w:author="Antonio Filho" w:date="2018-08-23T16:36:00Z">
        <w:r w:rsidDel="00A77D8B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ins w:id="22" w:author="Antonio Filho" w:date="2018-08-23T16:35:00Z">
        <w:r w:rsidR="00A77D8B">
          <w:rPr>
            <w:b/>
            <w:color w:val="366091"/>
          </w:rPr>
          <w:br w:type="page"/>
        </w:r>
      </w:ins>
    </w:p>
    <w:p w14:paraId="637579DF" w14:textId="77777777" w:rsidR="00D20A41" w:rsidRDefault="00D60669">
      <w:pPr>
        <w:pStyle w:val="Normal1"/>
        <w:spacing w:after="240" w:line="240" w:lineRule="auto"/>
        <w:jc w:val="center"/>
        <w:rPr>
          <w:b/>
        </w:rPr>
      </w:pPr>
      <w:r>
        <w:rPr>
          <w:b/>
          <w:color w:val="366091"/>
        </w:rPr>
        <w:lastRenderedPageBreak/>
        <w:t>Histórico de Alterações</w:t>
      </w:r>
    </w:p>
    <w:p w14:paraId="2CD15E6B" w14:textId="77777777" w:rsidR="00D20A41" w:rsidRDefault="00D20A41">
      <w:pPr>
        <w:pStyle w:val="Normal1"/>
        <w:widowControl w:val="0"/>
        <w:spacing w:after="0"/>
        <w:ind w:left="0"/>
        <w:jc w:val="left"/>
        <w:rPr>
          <w:b/>
          <w:i/>
          <w:sz w:val="22"/>
          <w:szCs w:val="22"/>
        </w:rPr>
      </w:pPr>
    </w:p>
    <w:tbl>
      <w:tblPr>
        <w:tblStyle w:val="a"/>
        <w:tblW w:w="81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  <w:tblPrChange w:id="23" w:author="Antonio Filho" w:date="2018-08-23T16:37:00Z">
          <w:tblPr>
            <w:tblStyle w:val="a"/>
            <w:tblW w:w="8145" w:type="dxa"/>
            <w:tblInd w:w="1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365"/>
        <w:gridCol w:w="1744"/>
        <w:gridCol w:w="3251"/>
        <w:gridCol w:w="1785"/>
        <w:tblGridChange w:id="24">
          <w:tblGrid>
            <w:gridCol w:w="1365"/>
            <w:gridCol w:w="1575"/>
            <w:gridCol w:w="3420"/>
            <w:gridCol w:w="1785"/>
          </w:tblGrid>
        </w:tblGridChange>
      </w:tblGrid>
      <w:tr w:rsidR="00D20A41" w14:paraId="1EEC9010" w14:textId="77777777" w:rsidTr="00795E6D">
        <w:trPr>
          <w:trHeight w:val="260"/>
          <w:jc w:val="center"/>
          <w:trPrChange w:id="25" w:author="Antonio Filho" w:date="2018-08-23T16:37:00Z">
            <w:trPr>
              <w:trHeight w:val="260"/>
            </w:trPr>
          </w:trPrChange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26" w:author="Antonio Filho" w:date="2018-08-23T16:37:00Z">
              <w:tcPr>
                <w:tcW w:w="1365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771FF2C1" w14:textId="77777777" w:rsidR="00D20A41" w:rsidRDefault="00D60669">
            <w:pPr>
              <w:pStyle w:val="Normal1"/>
              <w:spacing w:after="0" w:line="240" w:lineRule="auto"/>
              <w:ind w:left="1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  <w:tcPrChange w:id="27" w:author="Antonio Filho" w:date="2018-08-23T16:37:00Z">
              <w:tcPr>
                <w:tcW w:w="1575" w:type="dxa"/>
                <w:tcBorders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1FB0C5AF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251" w:type="dxa"/>
            <w:tcBorders>
              <w:bottom w:val="single" w:sz="8" w:space="0" w:color="000000"/>
              <w:right w:val="single" w:sz="8" w:space="0" w:color="000000"/>
            </w:tcBorders>
            <w:tcPrChange w:id="28" w:author="Antonio Filho" w:date="2018-08-23T16:37:00Z">
              <w:tcPr>
                <w:tcW w:w="3420" w:type="dxa"/>
                <w:tcBorders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5B9C8FE2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Responsável</w:t>
            </w:r>
          </w:p>
        </w:tc>
        <w:tc>
          <w:tcPr>
            <w:tcW w:w="1785" w:type="dxa"/>
            <w:tcBorders>
              <w:bottom w:val="single" w:sz="8" w:space="0" w:color="000000"/>
            </w:tcBorders>
            <w:tcPrChange w:id="29" w:author="Antonio Filho" w:date="2018-08-23T16:37:00Z">
              <w:tcPr>
                <w:tcW w:w="1785" w:type="dxa"/>
                <w:tcBorders>
                  <w:bottom w:val="single" w:sz="8" w:space="0" w:color="000000"/>
                </w:tcBorders>
              </w:tcPr>
            </w:tcPrChange>
          </w:tcPr>
          <w:p w14:paraId="2048AB9E" w14:textId="77777777" w:rsidR="00D20A41" w:rsidRDefault="00D60669">
            <w:pPr>
              <w:pStyle w:val="Normal1"/>
              <w:spacing w:after="0" w:line="240" w:lineRule="auto"/>
              <w:ind w:left="1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D20A41" w14:paraId="532279E6" w14:textId="77777777" w:rsidTr="00795E6D">
        <w:trPr>
          <w:trHeight w:val="260"/>
          <w:jc w:val="center"/>
          <w:trPrChange w:id="30" w:author="Antonio Filho" w:date="2018-08-23T16:37:00Z">
            <w:trPr>
              <w:trHeight w:val="260"/>
            </w:trPr>
          </w:trPrChange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31" w:author="Antonio Filho" w:date="2018-08-23T16:37:00Z">
              <w:tcPr>
                <w:tcW w:w="1365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745F6A1C" w14:textId="7F1394D7" w:rsidR="00D20A41" w:rsidRDefault="00795E6D">
            <w:pPr>
              <w:pStyle w:val="Normal1"/>
              <w:spacing w:after="0" w:line="240" w:lineRule="auto"/>
              <w:ind w:lef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X.X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  <w:tcPrChange w:id="32" w:author="Antonio Filho" w:date="2018-08-23T16:37:00Z">
              <w:tcPr>
                <w:tcW w:w="1575" w:type="dxa"/>
                <w:tcBorders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0B76AC23" w14:textId="273F3A90" w:rsidR="00D20A41" w:rsidRDefault="00795E6D">
            <w:pPr>
              <w:pStyle w:val="Normal1"/>
              <w:spacing w:after="0" w:line="24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DD/MM/AAAA</w:t>
            </w:r>
          </w:p>
        </w:tc>
        <w:tc>
          <w:tcPr>
            <w:tcW w:w="3251" w:type="dxa"/>
            <w:tcBorders>
              <w:bottom w:val="single" w:sz="8" w:space="0" w:color="000000"/>
              <w:right w:val="single" w:sz="8" w:space="0" w:color="000000"/>
            </w:tcBorders>
            <w:tcPrChange w:id="33" w:author="Antonio Filho" w:date="2018-08-23T16:37:00Z">
              <w:tcPr>
                <w:tcW w:w="3420" w:type="dxa"/>
                <w:tcBorders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7B00C45D" w14:textId="70732346" w:rsidR="00D20A41" w:rsidRDefault="00795E6D" w:rsidP="00795E6D">
            <w:pPr>
              <w:pStyle w:val="Normal1"/>
              <w:spacing w:after="0" w:line="24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Xxxxx</w:t>
            </w:r>
            <w:r w:rsidR="00D606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Xxxxx Xxxxx</w:t>
            </w:r>
          </w:p>
        </w:tc>
        <w:tc>
          <w:tcPr>
            <w:tcW w:w="1785" w:type="dxa"/>
            <w:tcBorders>
              <w:bottom w:val="single" w:sz="8" w:space="0" w:color="000000"/>
            </w:tcBorders>
            <w:tcPrChange w:id="34" w:author="Antonio Filho" w:date="2018-08-23T16:37:00Z">
              <w:tcPr>
                <w:tcW w:w="1785" w:type="dxa"/>
                <w:tcBorders>
                  <w:bottom w:val="single" w:sz="8" w:space="0" w:color="000000"/>
                </w:tcBorders>
              </w:tcPr>
            </w:tcPrChange>
          </w:tcPr>
          <w:p w14:paraId="677A1FCA" w14:textId="7D31C1B0" w:rsidR="00D20A41" w:rsidRDefault="00795E6D">
            <w:pPr>
              <w:pStyle w:val="Normal1"/>
              <w:spacing w:after="0" w:line="240" w:lineRule="auto"/>
              <w:ind w:left="1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Xxxxxxxxxxx</w:t>
            </w:r>
          </w:p>
        </w:tc>
      </w:tr>
    </w:tbl>
    <w:p w14:paraId="64333965" w14:textId="77777777" w:rsidR="00D20A41" w:rsidRDefault="00D60669">
      <w:pPr>
        <w:pStyle w:val="Normal1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br w:type="page"/>
      </w:r>
    </w:p>
    <w:p w14:paraId="1C2DC9CF" w14:textId="77777777" w:rsidR="00D20A41" w:rsidRDefault="00D60669">
      <w:pPr>
        <w:pStyle w:val="Ttulo2"/>
        <w:spacing w:after="240" w:line="240" w:lineRule="auto"/>
        <w:jc w:val="center"/>
      </w:pPr>
      <w:bookmarkStart w:id="35" w:name="_64cdn3hqjsma" w:colFirst="0" w:colLast="0"/>
      <w:bookmarkEnd w:id="35"/>
      <w:r>
        <w:lastRenderedPageBreak/>
        <w:t>SUMÁRIO</w:t>
      </w:r>
    </w:p>
    <w:p w14:paraId="23A3D62E" w14:textId="77777777" w:rsidR="00D20A41" w:rsidRDefault="00D20A41">
      <w:pPr>
        <w:pStyle w:val="Normal1"/>
        <w:spacing w:after="240" w:line="240" w:lineRule="auto"/>
        <w:jc w:val="center"/>
        <w:rPr>
          <w:b/>
        </w:rPr>
      </w:pPr>
    </w:p>
    <w:p w14:paraId="5F5C5D3A" w14:textId="77777777" w:rsidR="00D20A41" w:rsidRDefault="00D60669">
      <w:pPr>
        <w:pStyle w:val="Normal1"/>
        <w:numPr>
          <w:ilvl w:val="0"/>
          <w:numId w:val="5"/>
        </w:numPr>
        <w:spacing w:after="0" w:line="240" w:lineRule="auto"/>
        <w:contextualSpacing/>
      </w:pPr>
      <w:r>
        <w:t>Visão geral do problema</w:t>
      </w:r>
    </w:p>
    <w:p w14:paraId="757174F3" w14:textId="77777777" w:rsidR="00D20A41" w:rsidRDefault="00D20A41">
      <w:pPr>
        <w:pStyle w:val="Normal1"/>
        <w:spacing w:after="0" w:line="240" w:lineRule="auto"/>
        <w:ind w:left="0"/>
      </w:pPr>
    </w:p>
    <w:p w14:paraId="1CA08A49" w14:textId="77777777" w:rsidR="00D20A41" w:rsidRDefault="00D60669">
      <w:pPr>
        <w:pStyle w:val="Normal1"/>
        <w:numPr>
          <w:ilvl w:val="0"/>
          <w:numId w:val="5"/>
        </w:numPr>
        <w:spacing w:after="0" w:line="240" w:lineRule="auto"/>
        <w:contextualSpacing/>
      </w:pPr>
      <w:r>
        <w:t>Escopo</w:t>
      </w:r>
    </w:p>
    <w:p w14:paraId="55E5DDAC" w14:textId="77777777" w:rsidR="00D20A41" w:rsidRDefault="00D20A41">
      <w:pPr>
        <w:pStyle w:val="Normal1"/>
        <w:spacing w:after="0" w:line="240" w:lineRule="auto"/>
      </w:pPr>
    </w:p>
    <w:p w14:paraId="6E75F070" w14:textId="77777777" w:rsidR="00D20A41" w:rsidRDefault="00D60669">
      <w:pPr>
        <w:pStyle w:val="Normal1"/>
        <w:numPr>
          <w:ilvl w:val="0"/>
          <w:numId w:val="5"/>
        </w:numPr>
        <w:spacing w:after="0" w:line="240" w:lineRule="auto"/>
        <w:contextualSpacing/>
      </w:pPr>
      <w:r>
        <w:t>Funcionalidades do Produto (RFs)</w:t>
      </w:r>
    </w:p>
    <w:p w14:paraId="3D95FA8A" w14:textId="77777777" w:rsidR="00D20A41" w:rsidRDefault="00D20A41">
      <w:pPr>
        <w:pStyle w:val="Normal1"/>
        <w:spacing w:after="0" w:line="240" w:lineRule="auto"/>
      </w:pPr>
    </w:p>
    <w:p w14:paraId="3DB951BB" w14:textId="77777777" w:rsidR="00D20A41" w:rsidRDefault="00D60669">
      <w:pPr>
        <w:pStyle w:val="Normal1"/>
        <w:numPr>
          <w:ilvl w:val="0"/>
          <w:numId w:val="5"/>
        </w:numPr>
        <w:spacing w:after="0" w:line="240" w:lineRule="auto"/>
        <w:contextualSpacing/>
      </w:pPr>
      <w:r>
        <w:t>Diagrama de Caso de Uso</w:t>
      </w:r>
    </w:p>
    <w:p w14:paraId="0981455C" w14:textId="77777777" w:rsidR="00D20A41" w:rsidRDefault="00D20A41">
      <w:pPr>
        <w:pStyle w:val="Normal1"/>
        <w:spacing w:after="0" w:line="240" w:lineRule="auto"/>
      </w:pPr>
    </w:p>
    <w:p w14:paraId="3F4E8668" w14:textId="77777777" w:rsidR="00D20A41" w:rsidRDefault="00D60669">
      <w:pPr>
        <w:pStyle w:val="Normal1"/>
        <w:numPr>
          <w:ilvl w:val="0"/>
          <w:numId w:val="5"/>
        </w:numPr>
        <w:spacing w:after="0" w:line="240" w:lineRule="auto"/>
        <w:contextualSpacing/>
      </w:pPr>
      <w:r>
        <w:t>Stakeholders</w:t>
      </w:r>
    </w:p>
    <w:p w14:paraId="42870F29" w14:textId="77777777" w:rsidR="00D20A41" w:rsidRDefault="00D20A41">
      <w:pPr>
        <w:pStyle w:val="Normal1"/>
        <w:spacing w:after="0" w:line="240" w:lineRule="auto"/>
      </w:pPr>
    </w:p>
    <w:p w14:paraId="525D6765" w14:textId="77777777" w:rsidR="00D20A41" w:rsidRDefault="00D60669">
      <w:pPr>
        <w:pStyle w:val="Normal1"/>
        <w:numPr>
          <w:ilvl w:val="0"/>
          <w:numId w:val="5"/>
        </w:numPr>
        <w:spacing w:after="0" w:line="240" w:lineRule="auto"/>
        <w:contextualSpacing/>
      </w:pPr>
      <w:r>
        <w:t>Restrições (RNFs)</w:t>
      </w:r>
    </w:p>
    <w:p w14:paraId="64545CD0" w14:textId="77777777" w:rsidR="00D20A41" w:rsidDel="00A77D8B" w:rsidRDefault="00D20A41">
      <w:pPr>
        <w:pStyle w:val="Ttulo1"/>
        <w:spacing w:line="240" w:lineRule="auto"/>
        <w:rPr>
          <w:del w:id="36" w:author="Antonio Filho" w:date="2018-08-23T16:38:00Z"/>
          <w:rFonts w:ascii="Arial" w:eastAsia="Arial" w:hAnsi="Arial" w:cs="Arial"/>
          <w:color w:val="000000"/>
        </w:rPr>
      </w:pPr>
    </w:p>
    <w:p w14:paraId="13799093" w14:textId="77777777" w:rsidR="00D20A41" w:rsidDel="00A77D8B" w:rsidRDefault="00D20A41">
      <w:pPr>
        <w:pStyle w:val="Ttulo1"/>
        <w:spacing w:line="240" w:lineRule="auto"/>
        <w:rPr>
          <w:del w:id="37" w:author="Antonio Filho" w:date="2018-08-23T16:38:00Z"/>
          <w:rFonts w:ascii="Arial" w:eastAsia="Arial" w:hAnsi="Arial" w:cs="Arial"/>
          <w:color w:val="000000"/>
        </w:rPr>
      </w:pPr>
    </w:p>
    <w:p w14:paraId="39AC184A" w14:textId="77777777" w:rsidR="00D20A41" w:rsidDel="00A77D8B" w:rsidRDefault="00D20A41">
      <w:pPr>
        <w:pStyle w:val="Ttulo1"/>
        <w:spacing w:before="0" w:line="240" w:lineRule="auto"/>
        <w:rPr>
          <w:del w:id="38" w:author="Antonio Filho" w:date="2018-08-23T16:38:00Z"/>
          <w:rFonts w:ascii="Arial" w:eastAsia="Arial" w:hAnsi="Arial" w:cs="Arial"/>
          <w:color w:val="000000"/>
        </w:rPr>
      </w:pPr>
    </w:p>
    <w:p w14:paraId="1A2CB443" w14:textId="77777777" w:rsidR="00D20A41" w:rsidDel="00A77D8B" w:rsidRDefault="00D20A41">
      <w:pPr>
        <w:pStyle w:val="Ttulo1"/>
        <w:spacing w:line="240" w:lineRule="auto"/>
        <w:rPr>
          <w:del w:id="39" w:author="Antonio Filho" w:date="2018-08-23T16:38:00Z"/>
          <w:rFonts w:ascii="Arial" w:eastAsia="Arial" w:hAnsi="Arial" w:cs="Arial"/>
          <w:color w:val="000000"/>
        </w:rPr>
      </w:pPr>
    </w:p>
    <w:p w14:paraId="400C3EF7" w14:textId="77777777" w:rsidR="00D20A41" w:rsidDel="00A77D8B" w:rsidRDefault="00D20A41">
      <w:pPr>
        <w:pStyle w:val="Normal1"/>
        <w:rPr>
          <w:del w:id="40" w:author="Antonio Filho" w:date="2018-08-23T16:38:00Z"/>
        </w:rPr>
      </w:pPr>
    </w:p>
    <w:p w14:paraId="30D84E4B" w14:textId="77777777" w:rsidR="00D20A41" w:rsidDel="00A77D8B" w:rsidRDefault="00D20A41">
      <w:pPr>
        <w:pStyle w:val="Normal1"/>
        <w:rPr>
          <w:del w:id="41" w:author="Antonio Filho" w:date="2018-08-23T16:38:00Z"/>
        </w:rPr>
      </w:pPr>
    </w:p>
    <w:p w14:paraId="75404E70" w14:textId="77777777" w:rsidR="00D20A41" w:rsidDel="00A77D8B" w:rsidRDefault="00D20A41">
      <w:pPr>
        <w:pStyle w:val="Normal1"/>
        <w:rPr>
          <w:del w:id="42" w:author="Antonio Filho" w:date="2018-08-23T16:38:00Z"/>
        </w:rPr>
      </w:pPr>
    </w:p>
    <w:p w14:paraId="3F0E0B8F" w14:textId="77777777" w:rsidR="00D20A41" w:rsidDel="00A77D8B" w:rsidRDefault="00D20A41">
      <w:pPr>
        <w:pStyle w:val="Normal1"/>
        <w:rPr>
          <w:del w:id="43" w:author="Antonio Filho" w:date="2018-08-23T16:38:00Z"/>
        </w:rPr>
      </w:pPr>
    </w:p>
    <w:p w14:paraId="18DE43F2" w14:textId="77777777" w:rsidR="00D20A41" w:rsidDel="00A77D8B" w:rsidRDefault="00D20A41">
      <w:pPr>
        <w:pStyle w:val="Normal1"/>
        <w:rPr>
          <w:del w:id="44" w:author="Antonio Filho" w:date="2018-08-23T16:38:00Z"/>
        </w:rPr>
      </w:pPr>
    </w:p>
    <w:p w14:paraId="21E149F9" w14:textId="77777777" w:rsidR="00D20A41" w:rsidDel="00A77D8B" w:rsidRDefault="00D20A41">
      <w:pPr>
        <w:pStyle w:val="Normal1"/>
        <w:rPr>
          <w:del w:id="45" w:author="Antonio Filho" w:date="2018-08-23T16:38:00Z"/>
        </w:rPr>
      </w:pPr>
    </w:p>
    <w:p w14:paraId="5ADF8BA1" w14:textId="77777777" w:rsidR="00D20A41" w:rsidDel="00A77D8B" w:rsidRDefault="00D20A41">
      <w:pPr>
        <w:pStyle w:val="Normal1"/>
        <w:rPr>
          <w:del w:id="46" w:author="Antonio Filho" w:date="2018-08-23T16:38:00Z"/>
        </w:rPr>
      </w:pPr>
    </w:p>
    <w:p w14:paraId="4CFC85D7" w14:textId="77777777" w:rsidR="00A77D8B" w:rsidRDefault="00A77D8B" w:rsidP="00A77D8B">
      <w:pPr>
        <w:ind w:left="0"/>
        <w:rPr>
          <w:ins w:id="47" w:author="Antonio Filho" w:date="2018-08-23T16:38:00Z"/>
          <w:b/>
          <w:sz w:val="36"/>
          <w:szCs w:val="36"/>
        </w:rPr>
        <w:pPrChange w:id="48" w:author="Antonio Filho" w:date="2018-08-23T16:38:00Z">
          <w:pPr/>
        </w:pPrChange>
      </w:pPr>
      <w:bookmarkStart w:id="49" w:name="_s9cbkg38ydmm" w:colFirst="0" w:colLast="0"/>
      <w:bookmarkEnd w:id="49"/>
      <w:ins w:id="50" w:author="Antonio Filho" w:date="2018-08-23T16:38:00Z">
        <w:r>
          <w:br w:type="page"/>
        </w:r>
      </w:ins>
    </w:p>
    <w:p w14:paraId="6694AF51" w14:textId="77777777" w:rsidR="00EF4AEB" w:rsidRDefault="00D60669" w:rsidP="00621A05">
      <w:pPr>
        <w:pStyle w:val="Ttulo2"/>
        <w:numPr>
          <w:ilvl w:val="0"/>
          <w:numId w:val="11"/>
        </w:numPr>
        <w:spacing w:line="240" w:lineRule="auto"/>
        <w:ind w:left="426" w:hanging="426"/>
      </w:pPr>
      <w:del w:id="51" w:author="Antonio Filho" w:date="2018-08-23T16:38:00Z">
        <w:r w:rsidDel="00A77D8B">
          <w:lastRenderedPageBreak/>
          <w:delText xml:space="preserve">1. </w:delText>
        </w:r>
      </w:del>
      <w:r>
        <w:t>VISÃO GERAL DO PROBLEMA</w:t>
      </w:r>
    </w:p>
    <w:p w14:paraId="473DE791" w14:textId="07525F81" w:rsidR="00A77D8B" w:rsidRPr="00EF4AEB" w:rsidRDefault="00C205E7" w:rsidP="00EF4AEB">
      <w:pPr>
        <w:pStyle w:val="Normal1"/>
        <w:ind w:left="0" w:firstLine="426"/>
        <w:rPr>
          <w:ins w:id="52" w:author="Antonio Filho" w:date="2018-08-23T16:38:00Z"/>
          <w:rFonts w:ascii="Segoe UI" w:hAnsi="Segoe UI" w:cs="Segoe UI"/>
          <w:i/>
          <w:iCs/>
          <w:color w:val="808080"/>
        </w:rPr>
      </w:pPr>
      <w:r>
        <w:rPr>
          <w:rFonts w:ascii="Segoe UI" w:hAnsi="Segoe UI" w:cs="Segoe UI"/>
          <w:i/>
          <w:iCs/>
          <w:color w:val="808080"/>
        </w:rPr>
        <w:t>Deve-se apresentar</w:t>
      </w:r>
      <w:r w:rsidR="00EF4AEB" w:rsidRPr="00EF4AEB">
        <w:rPr>
          <w:rFonts w:ascii="Segoe UI" w:hAnsi="Segoe UI" w:cs="Segoe UI"/>
          <w:i/>
          <w:iCs/>
          <w:color w:val="808080"/>
        </w:rPr>
        <w:t xml:space="preserve"> um resumo do problema para o qual se pretende encontrar uma solução viável, disponibilizando uma breve explicação das situações que levaram à d</w:t>
      </w:r>
      <w:r>
        <w:rPr>
          <w:rFonts w:ascii="Segoe UI" w:hAnsi="Segoe UI" w:cs="Segoe UI"/>
          <w:i/>
          <w:iCs/>
          <w:color w:val="808080"/>
        </w:rPr>
        <w:t>ecisão para avançar com o proje</w:t>
      </w:r>
      <w:r w:rsidR="00EF4AEB" w:rsidRPr="00EF4AEB">
        <w:rPr>
          <w:rFonts w:ascii="Segoe UI" w:hAnsi="Segoe UI" w:cs="Segoe UI"/>
          <w:i/>
          <w:iCs/>
          <w:color w:val="808080"/>
        </w:rPr>
        <w:t>to, definindo as razões da origem do problema, o historial que envolve a organização e a descrição de eventuais soluções que tenham sido aplicadas no passado para a resolução da situação</w:t>
      </w:r>
      <w:del w:id="53" w:author="Antonio Filho" w:date="2018-08-23T16:38:00Z">
        <w:r w:rsidR="00D60669" w:rsidRPr="00EF4AEB" w:rsidDel="00A77D8B">
          <w:rPr>
            <w:rFonts w:ascii="Segoe UI" w:hAnsi="Segoe UI" w:cs="Segoe UI"/>
            <w:i/>
            <w:iCs/>
            <w:color w:val="808080"/>
          </w:rPr>
          <w:br/>
        </w:r>
      </w:del>
    </w:p>
    <w:p w14:paraId="2950DB75" w14:textId="24EDAD96" w:rsidR="00D20A41" w:rsidRDefault="00D60669" w:rsidP="00C205E7">
      <w:pPr>
        <w:pStyle w:val="Ttulo2"/>
        <w:numPr>
          <w:ilvl w:val="0"/>
          <w:numId w:val="11"/>
        </w:numPr>
        <w:spacing w:line="240" w:lineRule="auto"/>
        <w:ind w:left="426" w:hanging="426"/>
      </w:pPr>
      <w:bookmarkStart w:id="54" w:name="_84444laclsoo" w:colFirst="0" w:colLast="0"/>
      <w:bookmarkEnd w:id="54"/>
      <w:r>
        <w:t xml:space="preserve">ESCOPO </w:t>
      </w:r>
    </w:p>
    <w:p w14:paraId="711DF284" w14:textId="324F2DA2" w:rsidR="00C205E7" w:rsidRPr="00C205E7" w:rsidRDefault="00C205E7" w:rsidP="00C205E7">
      <w:pPr>
        <w:pStyle w:val="Normal1"/>
        <w:ind w:left="0" w:firstLine="426"/>
        <w:rPr>
          <w:rFonts w:ascii="Segoe UI" w:hAnsi="Segoe UI" w:cs="Segoe UI"/>
          <w:i/>
          <w:iCs/>
          <w:color w:val="808080"/>
        </w:rPr>
      </w:pPr>
      <w:r>
        <w:rPr>
          <w:rFonts w:ascii="Segoe UI" w:hAnsi="Segoe UI" w:cs="Segoe UI"/>
          <w:i/>
          <w:iCs/>
          <w:color w:val="808080"/>
        </w:rPr>
        <w:t>Aqui se</w:t>
      </w:r>
      <w:r w:rsidRPr="00C205E7">
        <w:rPr>
          <w:rFonts w:ascii="Segoe UI" w:hAnsi="Segoe UI" w:cs="Segoe UI"/>
          <w:i/>
          <w:iCs/>
          <w:color w:val="808080"/>
        </w:rPr>
        <w:t xml:space="preserve"> define a abrangência das funcionalidades </w:t>
      </w:r>
      <w:r>
        <w:rPr>
          <w:rFonts w:ascii="Segoe UI" w:hAnsi="Segoe UI" w:cs="Segoe UI"/>
          <w:i/>
          <w:iCs/>
          <w:color w:val="808080"/>
        </w:rPr>
        <w:t>do software</w:t>
      </w:r>
      <w:r w:rsidRPr="00C205E7">
        <w:rPr>
          <w:rFonts w:ascii="Segoe UI" w:hAnsi="Segoe UI" w:cs="Segoe UI"/>
          <w:i/>
          <w:iCs/>
          <w:color w:val="808080"/>
        </w:rPr>
        <w:t>, delineando o que ele deverá ou não atender (e de que forma deverá atender) no que tange às necessidades do usuário final do software. Normalmente, a definição do escopo é uma das primeiras atividades da gestão de um projeto de software. A gestão do escopo, durante um projetos de software, deve se fixar sobre a questão das funcionalidades desenvolvidas para o aplicativo, ou seja, o escopo funcional a ser desenvolvido</w:t>
      </w:r>
    </w:p>
    <w:p w14:paraId="7CACE87B" w14:textId="6A03F61B" w:rsidR="00D20A41" w:rsidRDefault="00D60669" w:rsidP="00621A05">
      <w:pPr>
        <w:pStyle w:val="Ttulo3"/>
        <w:spacing w:line="240" w:lineRule="auto"/>
        <w:ind w:left="0"/>
      </w:pPr>
      <w:bookmarkStart w:id="55" w:name="_6q1c685s902y" w:colFirst="0" w:colLast="0"/>
      <w:bookmarkEnd w:id="55"/>
      <w:r>
        <w:t>2.1 Escopo Positivo</w:t>
      </w:r>
    </w:p>
    <w:p w14:paraId="350553FC" w14:textId="278F9042" w:rsidR="00BB33D3" w:rsidRPr="00BB33D3" w:rsidRDefault="00BB33D3" w:rsidP="00BB33D3">
      <w:pPr>
        <w:pStyle w:val="Normal1"/>
        <w:ind w:left="0" w:firstLine="720"/>
        <w:rPr>
          <w:rFonts w:ascii="Segoe UI" w:hAnsi="Segoe UI" w:cs="Segoe UI"/>
          <w:i/>
          <w:iCs/>
          <w:color w:val="808080"/>
        </w:rPr>
      </w:pPr>
      <w:r>
        <w:rPr>
          <w:rFonts w:ascii="Segoe UI" w:hAnsi="Segoe UI" w:cs="Segoe UI"/>
          <w:i/>
          <w:iCs/>
          <w:color w:val="808080"/>
        </w:rPr>
        <w:t>Devem ser</w:t>
      </w:r>
      <w:r w:rsidRPr="00BB33D3">
        <w:rPr>
          <w:rFonts w:ascii="Segoe UI" w:hAnsi="Segoe UI" w:cs="Segoe UI"/>
          <w:i/>
          <w:iCs/>
          <w:color w:val="808080"/>
        </w:rPr>
        <w:t xml:space="preserve"> informadas funcional</w:t>
      </w:r>
      <w:r>
        <w:rPr>
          <w:rFonts w:ascii="Segoe UI" w:hAnsi="Segoe UI" w:cs="Segoe UI"/>
          <w:i/>
          <w:iCs/>
          <w:color w:val="808080"/>
        </w:rPr>
        <w:t xml:space="preserve">idades relacionadas ao sistema que serão efetivamente </w:t>
      </w:r>
      <w:r w:rsidRPr="00BB33D3">
        <w:rPr>
          <w:rFonts w:ascii="Segoe UI" w:hAnsi="Segoe UI" w:cs="Segoe UI"/>
          <w:i/>
          <w:iCs/>
          <w:color w:val="808080"/>
        </w:rPr>
        <w:t>desenvolvidas</w:t>
      </w:r>
      <w:r>
        <w:rPr>
          <w:rFonts w:ascii="Segoe UI" w:hAnsi="Segoe UI" w:cs="Segoe UI"/>
          <w:i/>
          <w:iCs/>
          <w:color w:val="808080"/>
        </w:rPr>
        <w:t>.</w:t>
      </w:r>
    </w:p>
    <w:p w14:paraId="07D67B89" w14:textId="324D927F" w:rsidR="00D20A41" w:rsidRDefault="00D60669" w:rsidP="00621A05">
      <w:pPr>
        <w:pStyle w:val="Ttulo3"/>
        <w:ind w:left="0"/>
      </w:pPr>
      <w:bookmarkStart w:id="56" w:name="_p43tvvpjyf0p" w:colFirst="0" w:colLast="0"/>
      <w:bookmarkEnd w:id="56"/>
      <w:r>
        <w:t>2.2 Escopo Negativo</w:t>
      </w:r>
    </w:p>
    <w:p w14:paraId="64F9ED9F" w14:textId="21B7330D" w:rsidR="00BB33D3" w:rsidRPr="00BB33D3" w:rsidRDefault="00BB33D3" w:rsidP="00BB33D3">
      <w:pPr>
        <w:pStyle w:val="Normal1"/>
        <w:ind w:left="0" w:firstLine="720"/>
        <w:rPr>
          <w:rFonts w:ascii="Segoe UI" w:hAnsi="Segoe UI" w:cs="Segoe UI"/>
          <w:i/>
          <w:iCs/>
          <w:color w:val="808080"/>
        </w:rPr>
      </w:pPr>
      <w:r w:rsidRPr="00BB33D3">
        <w:rPr>
          <w:rFonts w:ascii="Segoe UI" w:hAnsi="Segoe UI" w:cs="Segoe UI"/>
          <w:i/>
          <w:iCs/>
          <w:color w:val="808080"/>
        </w:rPr>
        <w:t>Onde serão informadas</w:t>
      </w:r>
      <w:r w:rsidRPr="00BB33D3">
        <w:rPr>
          <w:rFonts w:ascii="Segoe UI" w:hAnsi="Segoe UI" w:cs="Segoe UI"/>
          <w:i/>
          <w:iCs/>
          <w:color w:val="808080"/>
        </w:rPr>
        <w:t xml:space="preserve"> funcionalidades relacionadas ao sistema, mas que não serão desenvolvidas</w:t>
      </w:r>
      <w:r>
        <w:rPr>
          <w:rFonts w:ascii="Segoe UI" w:hAnsi="Segoe UI" w:cs="Segoe UI"/>
          <w:i/>
          <w:iCs/>
          <w:color w:val="808080"/>
        </w:rPr>
        <w:t>.</w:t>
      </w:r>
    </w:p>
    <w:p w14:paraId="4A4DE2E7" w14:textId="5FBE0091" w:rsidR="00D20A41" w:rsidRDefault="00D60669">
      <w:pPr>
        <w:pStyle w:val="Ttulo2"/>
        <w:ind w:left="0"/>
        <w:jc w:val="left"/>
      </w:pPr>
      <w:bookmarkStart w:id="57" w:name="_2d82vtj0uq3p" w:colFirst="0" w:colLast="0"/>
      <w:bookmarkEnd w:id="57"/>
      <w:r>
        <w:t>3. FUNCIONALIDADES DO PRODUTO (RFs)</w:t>
      </w:r>
    </w:p>
    <w:p w14:paraId="17289D6F" w14:textId="43B03D5F" w:rsidR="00DE39EA" w:rsidRPr="00DE39EA" w:rsidRDefault="00DE39EA" w:rsidP="00DE39EA">
      <w:pPr>
        <w:pStyle w:val="Normal1"/>
        <w:ind w:left="0" w:firstLine="720"/>
        <w:rPr>
          <w:rFonts w:ascii="Segoe UI" w:hAnsi="Segoe UI" w:cs="Segoe UI"/>
          <w:i/>
          <w:iCs/>
          <w:color w:val="808080"/>
        </w:rPr>
      </w:pPr>
      <w:r>
        <w:rPr>
          <w:rFonts w:ascii="Segoe UI" w:hAnsi="Segoe UI" w:cs="Segoe UI"/>
          <w:i/>
          <w:iCs/>
          <w:color w:val="808080"/>
        </w:rPr>
        <w:t>Resumir</w:t>
      </w:r>
      <w:r w:rsidRPr="00DE39EA">
        <w:rPr>
          <w:rFonts w:ascii="Segoe UI" w:hAnsi="Segoe UI" w:cs="Segoe UI"/>
          <w:i/>
          <w:iCs/>
          <w:color w:val="808080"/>
        </w:rPr>
        <w:t xml:space="preserve"> os principais benefícios e recursos que o produto fornecerá. Por exemplo, um sistema de suporte ao cliente pode usar essa parte para endereçar a documentação do problema, o roteamento </w:t>
      </w:r>
      <w:r w:rsidRPr="00DE39EA">
        <w:rPr>
          <w:rFonts w:ascii="Segoe UI" w:hAnsi="Segoe UI" w:cs="Segoe UI"/>
          <w:i/>
          <w:iCs/>
          <w:color w:val="808080"/>
        </w:rPr>
        <w:lastRenderedPageBreak/>
        <w:t xml:space="preserve">e o relato de status sem elaborar em detalhes o que essas funções requerem. </w:t>
      </w:r>
      <w:r>
        <w:rPr>
          <w:rFonts w:ascii="Segoe UI" w:hAnsi="Segoe UI" w:cs="Segoe UI"/>
          <w:i/>
          <w:iCs/>
          <w:color w:val="808080"/>
        </w:rPr>
        <w:t>Deve-se organizar</w:t>
      </w:r>
      <w:r w:rsidRPr="00DE39EA">
        <w:rPr>
          <w:rFonts w:ascii="Segoe UI" w:hAnsi="Segoe UI" w:cs="Segoe UI"/>
          <w:i/>
          <w:iCs/>
          <w:color w:val="808080"/>
        </w:rPr>
        <w:t xml:space="preserve"> as funções de modo que a lista seja compreensível para o cliente ou para qualquer outra pessoa que leia o documento pela primeira vez</w:t>
      </w:r>
    </w:p>
    <w:p w14:paraId="472CEAE8" w14:textId="54D00275" w:rsidR="00D20A41" w:rsidRDefault="00D60669" w:rsidP="00621A05">
      <w:pPr>
        <w:pStyle w:val="Ttulo2"/>
        <w:ind w:left="0"/>
      </w:pPr>
      <w:bookmarkStart w:id="58" w:name="_af7g3bpn69vc" w:colFirst="0" w:colLast="0"/>
      <w:bookmarkStart w:id="59" w:name="_qtgnmisat9gm" w:colFirst="0" w:colLast="0"/>
      <w:bookmarkStart w:id="60" w:name="_6k1mstujfugn" w:colFirst="0" w:colLast="0"/>
      <w:bookmarkEnd w:id="58"/>
      <w:bookmarkEnd w:id="59"/>
      <w:bookmarkEnd w:id="60"/>
      <w:r>
        <w:t>4. DIAGRAMA DE CASO DE USO</w:t>
      </w:r>
      <w:r w:rsidR="00516C58">
        <w:rPr>
          <w:rStyle w:val="Refdecomentrio"/>
        </w:rPr>
        <w:commentReference w:id="61"/>
      </w:r>
    </w:p>
    <w:p w14:paraId="4AFB3093" w14:textId="125C95FA" w:rsidR="00A73DCB" w:rsidRPr="00A73DCB" w:rsidRDefault="00A73DCB" w:rsidP="00A73DCB">
      <w:pPr>
        <w:shd w:val="clear" w:color="auto" w:fill="FFFFFF"/>
        <w:spacing w:after="0" w:line="240" w:lineRule="auto"/>
        <w:ind w:left="0" w:firstLine="720"/>
        <w:rPr>
          <w:rFonts w:ascii="Segoe UI" w:hAnsi="Segoe UI" w:cs="Segoe UI"/>
          <w:i/>
          <w:iCs/>
          <w:color w:val="808080"/>
        </w:rPr>
      </w:pPr>
      <w:r w:rsidRPr="00A73DCB">
        <w:rPr>
          <w:rFonts w:ascii="Segoe UI" w:hAnsi="Segoe UI" w:cs="Segoe UI"/>
          <w:i/>
          <w:iCs/>
          <w:color w:val="808080"/>
        </w:rPr>
        <w:t>O Diagrama de Casos de Uso tem o objetivo de auxiliar a comunicação entre os analistas e o cliente.</w:t>
      </w:r>
      <w:r>
        <w:rPr>
          <w:rFonts w:ascii="Segoe UI" w:hAnsi="Segoe UI" w:cs="Segoe UI"/>
          <w:i/>
          <w:iCs/>
          <w:color w:val="808080"/>
        </w:rPr>
        <w:t xml:space="preserve"> </w:t>
      </w:r>
      <w:r w:rsidRPr="00A73DCB">
        <w:rPr>
          <w:rFonts w:ascii="Segoe UI" w:hAnsi="Segoe UI" w:cs="Segoe UI"/>
          <w:i/>
          <w:iCs/>
          <w:color w:val="808080"/>
        </w:rPr>
        <w:t>Um diagrama de Caso de Uso descreve um cenário que mostra as funcionalidades do sistema do ponto de vista do usuário. </w:t>
      </w:r>
      <w:r>
        <w:rPr>
          <w:rFonts w:ascii="Segoe UI" w:hAnsi="Segoe UI" w:cs="Segoe UI"/>
          <w:i/>
          <w:iCs/>
          <w:color w:val="808080"/>
        </w:rPr>
        <w:t xml:space="preserve"> </w:t>
      </w:r>
      <w:r w:rsidRPr="00A73DCB">
        <w:rPr>
          <w:rFonts w:ascii="Segoe UI" w:hAnsi="Segoe UI" w:cs="Segoe UI"/>
          <w:i/>
          <w:iCs/>
          <w:color w:val="808080"/>
        </w:rPr>
        <w:t>O cliente deve ver no diagrama de Casos de Uso as principais funcionalidades de seu sistema.</w:t>
      </w:r>
    </w:p>
    <w:p w14:paraId="213CA930" w14:textId="4637B943" w:rsidR="00D20A41" w:rsidRDefault="00D60669">
      <w:pPr>
        <w:pStyle w:val="Ttulo2"/>
        <w:ind w:left="0"/>
      </w:pPr>
      <w:bookmarkStart w:id="62" w:name="_xbc6src6wcre" w:colFirst="0" w:colLast="0"/>
      <w:bookmarkEnd w:id="62"/>
      <w:r>
        <w:t>5. STAKEHOLDERS</w:t>
      </w:r>
    </w:p>
    <w:p w14:paraId="62CB0AF1" w14:textId="16B85DCD" w:rsidR="00BB33D3" w:rsidRPr="00BB33D3" w:rsidRDefault="00BB33D3" w:rsidP="00BB33D3">
      <w:pPr>
        <w:pStyle w:val="Normal1"/>
        <w:ind w:left="0" w:firstLine="720"/>
        <w:rPr>
          <w:rFonts w:ascii="Segoe UI" w:hAnsi="Segoe UI" w:cs="Segoe UI"/>
          <w:i/>
          <w:iCs/>
          <w:color w:val="808080"/>
        </w:rPr>
      </w:pPr>
      <w:r w:rsidRPr="00BB33D3">
        <w:rPr>
          <w:rFonts w:ascii="Segoe UI" w:hAnsi="Segoe UI" w:cs="Segoe UI"/>
          <w:i/>
          <w:iCs/>
          <w:color w:val="808080"/>
        </w:rPr>
        <w:t>Descreve</w:t>
      </w:r>
      <w:r>
        <w:rPr>
          <w:rFonts w:ascii="Segoe UI" w:hAnsi="Segoe UI" w:cs="Segoe UI"/>
          <w:i/>
          <w:iCs/>
          <w:color w:val="808080"/>
        </w:rPr>
        <w:t>r</w:t>
      </w:r>
      <w:r w:rsidRPr="00BB33D3">
        <w:rPr>
          <w:rFonts w:ascii="Segoe UI" w:hAnsi="Segoe UI" w:cs="Segoe UI"/>
          <w:i/>
          <w:iCs/>
          <w:color w:val="808080"/>
        </w:rPr>
        <w:t xml:space="preserve"> cada parte interessada no projeto</w:t>
      </w:r>
      <w:r w:rsidR="00DE39EA">
        <w:rPr>
          <w:rFonts w:ascii="Segoe UI" w:hAnsi="Segoe UI" w:cs="Segoe UI"/>
          <w:i/>
          <w:iCs/>
          <w:color w:val="808080"/>
        </w:rPr>
        <w:t xml:space="preserve"> como</w:t>
      </w:r>
      <w:r w:rsidRPr="00BB33D3">
        <w:rPr>
          <w:rFonts w:ascii="Segoe UI" w:hAnsi="Segoe UI" w:cs="Segoe UI"/>
          <w:i/>
          <w:iCs/>
          <w:color w:val="808080"/>
        </w:rPr>
        <w:t xml:space="preserve"> usuários, departamentos estratégicos, departamentos jurídicos ou de conformidade, desenvolvedores técnicos, equipes de operação, entre outros. </w:t>
      </w:r>
    </w:p>
    <w:p w14:paraId="697CD30B" w14:textId="74C9928A" w:rsidR="00D20A41" w:rsidRDefault="00D60669" w:rsidP="00621A05">
      <w:pPr>
        <w:pStyle w:val="Ttulo2"/>
        <w:ind w:left="0"/>
      </w:pPr>
      <w:bookmarkStart w:id="63" w:name="_o3hh1ns1xpvx" w:colFirst="0" w:colLast="0"/>
      <w:bookmarkStart w:id="64" w:name="_lsbun0jk4vs1" w:colFirst="0" w:colLast="0"/>
      <w:bookmarkEnd w:id="63"/>
      <w:bookmarkEnd w:id="64"/>
      <w:r>
        <w:t>6. RESTRIÇÕES (RNFs)</w:t>
      </w:r>
      <w:bookmarkStart w:id="65" w:name="_88adczj7thhn" w:colFirst="0" w:colLast="0"/>
      <w:bookmarkEnd w:id="65"/>
    </w:p>
    <w:p w14:paraId="7407A2FA" w14:textId="5976D1EA" w:rsidR="00A73DCB" w:rsidRPr="00A73DCB" w:rsidRDefault="00A73DCB" w:rsidP="00A73DCB">
      <w:pPr>
        <w:pStyle w:val="Normal1"/>
        <w:ind w:left="0" w:firstLine="720"/>
        <w:rPr>
          <w:rFonts w:ascii="Segoe UI" w:hAnsi="Segoe UI" w:cs="Segoe UI"/>
          <w:i/>
          <w:iCs/>
          <w:color w:val="808080"/>
        </w:rPr>
      </w:pPr>
      <w:r w:rsidRPr="00A73DCB">
        <w:rPr>
          <w:rFonts w:ascii="Segoe UI" w:hAnsi="Segoe UI" w:cs="Segoe UI"/>
          <w:i/>
          <w:iCs/>
          <w:color w:val="808080"/>
        </w:rPr>
        <w:t xml:space="preserve">Apresentar uma lista das principais restrições do projeto como limite orçamentário, limite </w:t>
      </w:r>
      <w:r>
        <w:rPr>
          <w:rFonts w:ascii="Segoe UI" w:hAnsi="Segoe UI" w:cs="Segoe UI"/>
          <w:i/>
          <w:iCs/>
          <w:color w:val="808080"/>
        </w:rPr>
        <w:t>de tempo, restrições de pessoal.</w:t>
      </w:r>
      <w:bookmarkStart w:id="66" w:name="_GoBack"/>
      <w:bookmarkEnd w:id="66"/>
    </w:p>
    <w:sectPr w:rsidR="00A73DCB" w:rsidRPr="00A73DCB" w:rsidSect="00D20A41">
      <w:headerReference w:type="default" r:id="rId10"/>
      <w:footerReference w:type="default" r:id="rId11"/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1" w:author="Ceça Moraes" w:date="2018-08-20T14:11:00Z" w:initials="CM">
    <w:p w14:paraId="723E2010" w14:textId="77777777" w:rsidR="00516C58" w:rsidRDefault="00516C58">
      <w:pPr>
        <w:pStyle w:val="Textodecomentrio"/>
      </w:pPr>
      <w:r>
        <w:rPr>
          <w:rStyle w:val="Refdecomentrio"/>
        </w:rPr>
        <w:annotationRef/>
      </w:r>
      <w:r>
        <w:t>Colocar a numeração dos RFs. Fica mais compreensível, o diagrama.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3E201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30EF6" w14:textId="77777777" w:rsidR="00B9003A" w:rsidRDefault="00B9003A" w:rsidP="00D20A41">
      <w:pPr>
        <w:spacing w:after="0" w:line="240" w:lineRule="auto"/>
      </w:pPr>
      <w:r>
        <w:separator/>
      </w:r>
    </w:p>
  </w:endnote>
  <w:endnote w:type="continuationSeparator" w:id="0">
    <w:p w14:paraId="0A77E8FE" w14:textId="77777777" w:rsidR="00B9003A" w:rsidRDefault="00B9003A" w:rsidP="00D2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52546" w14:textId="77777777" w:rsidR="00D20A41" w:rsidRDefault="00D20A4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  <w:p w14:paraId="2EB3A727" w14:textId="77777777" w:rsidR="00D20A41" w:rsidRDefault="00D20A4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6D7E8" w14:textId="77777777" w:rsidR="00B9003A" w:rsidRDefault="00B9003A" w:rsidP="00D20A41">
      <w:pPr>
        <w:spacing w:after="0" w:line="240" w:lineRule="auto"/>
      </w:pPr>
      <w:r>
        <w:separator/>
      </w:r>
    </w:p>
  </w:footnote>
  <w:footnote w:type="continuationSeparator" w:id="0">
    <w:p w14:paraId="68B39B56" w14:textId="77777777" w:rsidR="00B9003A" w:rsidRDefault="00B9003A" w:rsidP="00D20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14C3B" w14:textId="77777777" w:rsidR="00D20A41" w:rsidRDefault="00D6066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B38FC3" wp14:editId="3C9EE72F">
          <wp:simplePos x="0" y="0"/>
          <wp:positionH relativeFrom="margin">
            <wp:posOffset>-1181099</wp:posOffset>
          </wp:positionH>
          <wp:positionV relativeFrom="paragraph">
            <wp:posOffset>0</wp:posOffset>
          </wp:positionV>
          <wp:extent cx="7743825" cy="1176338"/>
          <wp:effectExtent l="0" t="0" r="0" b="0"/>
          <wp:wrapTopAndBottom distT="0" distB="0"/>
          <wp:docPr id="2" name="image4.jpg" descr="head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header.jpg"/>
                  <pic:cNvPicPr preferRelativeResize="0"/>
                </pic:nvPicPr>
                <pic:blipFill>
                  <a:blip r:embed="rId1"/>
                  <a:srcRect t="17117" b="-3846"/>
                  <a:stretch>
                    <a:fillRect/>
                  </a:stretch>
                </pic:blipFill>
                <pic:spPr>
                  <a:xfrm>
                    <a:off x="0" y="0"/>
                    <a:ext cx="7743825" cy="1176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717CA85" wp14:editId="26C11EFE">
          <wp:simplePos x="0" y="0"/>
          <wp:positionH relativeFrom="margin">
            <wp:posOffset>-723899</wp:posOffset>
          </wp:positionH>
          <wp:positionV relativeFrom="paragraph">
            <wp:posOffset>323850</wp:posOffset>
          </wp:positionV>
          <wp:extent cx="1771650" cy="800100"/>
          <wp:effectExtent l="0" t="0" r="0" b="0"/>
          <wp:wrapTopAndBottom distT="0" distB="0"/>
          <wp:docPr id="3" name="image6.jpg" descr="Logo Horizonta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Logo Horizontal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165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7678A8" w14:textId="77777777" w:rsidR="00D20A41" w:rsidRDefault="00D20A4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7E8C"/>
    <w:multiLevelType w:val="multilevel"/>
    <w:tmpl w:val="33C8C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B435AA"/>
    <w:multiLevelType w:val="multilevel"/>
    <w:tmpl w:val="E0023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80B22"/>
    <w:multiLevelType w:val="multilevel"/>
    <w:tmpl w:val="928EDF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D90F2D"/>
    <w:multiLevelType w:val="multilevel"/>
    <w:tmpl w:val="D526B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C92DD8"/>
    <w:multiLevelType w:val="multilevel"/>
    <w:tmpl w:val="F0A8F8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7793CD7"/>
    <w:multiLevelType w:val="multilevel"/>
    <w:tmpl w:val="79124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414A52"/>
    <w:multiLevelType w:val="multilevel"/>
    <w:tmpl w:val="DBC49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583FBF"/>
    <w:multiLevelType w:val="multilevel"/>
    <w:tmpl w:val="740C6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7B01C9"/>
    <w:multiLevelType w:val="multilevel"/>
    <w:tmpl w:val="685ACA4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0820DA2"/>
    <w:multiLevelType w:val="hybridMultilevel"/>
    <w:tmpl w:val="80C6CB5A"/>
    <w:lvl w:ilvl="0" w:tplc="B99E65A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C5898"/>
    <w:multiLevelType w:val="multilevel"/>
    <w:tmpl w:val="0CC4F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onio Filho">
    <w15:presenceInfo w15:providerId="Windows Live" w15:userId="26fe430d5c85e9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41"/>
    <w:rsid w:val="00006263"/>
    <w:rsid w:val="00013737"/>
    <w:rsid w:val="00072564"/>
    <w:rsid w:val="002C0959"/>
    <w:rsid w:val="0032596D"/>
    <w:rsid w:val="00350006"/>
    <w:rsid w:val="003C24DD"/>
    <w:rsid w:val="00516C58"/>
    <w:rsid w:val="005A064C"/>
    <w:rsid w:val="00621A05"/>
    <w:rsid w:val="00760647"/>
    <w:rsid w:val="00795E6D"/>
    <w:rsid w:val="00A06741"/>
    <w:rsid w:val="00A73DCB"/>
    <w:rsid w:val="00A77D8B"/>
    <w:rsid w:val="00B9003A"/>
    <w:rsid w:val="00B974AD"/>
    <w:rsid w:val="00BB33D3"/>
    <w:rsid w:val="00C205E7"/>
    <w:rsid w:val="00CF0E15"/>
    <w:rsid w:val="00D03C37"/>
    <w:rsid w:val="00D20A41"/>
    <w:rsid w:val="00D60669"/>
    <w:rsid w:val="00DD6BB8"/>
    <w:rsid w:val="00DE39EA"/>
    <w:rsid w:val="00E112D1"/>
    <w:rsid w:val="00E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7EA5B"/>
  <w15:docId w15:val="{AC97E587-D338-4257-8B56-F23D74D7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8"/>
        <w:szCs w:val="28"/>
        <w:lang w:val="pt-BR" w:eastAsia="pt-BR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D20A41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</w:rPr>
  </w:style>
  <w:style w:type="paragraph" w:styleId="Ttulo2">
    <w:name w:val="heading 2"/>
    <w:basedOn w:val="Normal1"/>
    <w:next w:val="Normal1"/>
    <w:rsid w:val="00D20A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D20A41"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1"/>
    <w:next w:val="Normal1"/>
    <w:rsid w:val="00D20A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20A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D20A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20A41"/>
  </w:style>
  <w:style w:type="table" w:customStyle="1" w:styleId="TableNormal">
    <w:name w:val="Table Normal"/>
    <w:rsid w:val="00D20A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20A4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D20A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20A41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0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006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09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09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09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09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0959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072564"/>
    <w:pPr>
      <w:spacing w:after="0" w:line="240" w:lineRule="auto"/>
      <w:ind w:left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3E9D9E-2582-4963-808B-037E33B4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6493</TotalTime>
  <Pages>5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Ceça Moraes</dc:creator>
  <cp:lastModifiedBy>Antonio Filho</cp:lastModifiedBy>
  <cp:revision>6</cp:revision>
  <dcterms:created xsi:type="dcterms:W3CDTF">2018-08-23T20:09:00Z</dcterms:created>
  <dcterms:modified xsi:type="dcterms:W3CDTF">2018-08-31T00:25:00Z</dcterms:modified>
</cp:coreProperties>
</file>