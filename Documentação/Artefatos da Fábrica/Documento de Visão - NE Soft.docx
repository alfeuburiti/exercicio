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C27C0" w14:textId="77777777" w:rsidR="00D20A41" w:rsidRDefault="00D60669">
      <w:pPr>
        <w:pStyle w:val="Normal1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CDB981" w14:textId="77777777" w:rsidR="00D20A41" w:rsidRDefault="00D60669">
      <w:pPr>
        <w:pStyle w:val="Normal1"/>
        <w:spacing w:after="0" w:line="240" w:lineRule="auto"/>
        <w:ind w:right="2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i/>
          <w:color w:val="000000"/>
          <w:sz w:val="48"/>
          <w:szCs w:val="48"/>
        </w:rPr>
        <w:t xml:space="preserve">NE-Soft </w:t>
      </w:r>
      <w:proofErr w:type="spellStart"/>
      <w:r>
        <w:rPr>
          <w:b/>
          <w:i/>
          <w:color w:val="000000"/>
          <w:sz w:val="48"/>
          <w:szCs w:val="48"/>
        </w:rPr>
        <w:t>Factory</w:t>
      </w:r>
      <w:proofErr w:type="spellEnd"/>
    </w:p>
    <w:p w14:paraId="3A527204" w14:textId="77777777" w:rsidR="00D20A41" w:rsidRDefault="00D20A41">
      <w:pPr>
        <w:pStyle w:val="Normal1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ECC95D" w14:textId="77777777" w:rsidR="00D20A41" w:rsidRDefault="00D60669">
      <w:pPr>
        <w:pStyle w:val="Normal1"/>
        <w:spacing w:after="0" w:line="240" w:lineRule="auto"/>
        <w:ind w:right="2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Versão </w:t>
      </w:r>
      <w:r>
        <w:rPr>
          <w:rFonts w:ascii="Gautami" w:eastAsia="Gautami" w:hAnsi="Gautami" w:cs="Gautami"/>
          <w:b/>
          <w:color w:val="000000"/>
        </w:rPr>
        <w:t>​</w:t>
      </w:r>
      <w:r>
        <w:rPr>
          <w:b/>
          <w:i/>
          <w:color w:val="000000"/>
        </w:rPr>
        <w:t>1.</w:t>
      </w:r>
      <w:del w:id="0" w:author="Antonio Filho" w:date="2018-08-23T16:34:00Z">
        <w:r w:rsidDel="00A77D8B">
          <w:rPr>
            <w:b/>
            <w:i/>
            <w:color w:val="000000"/>
          </w:rPr>
          <w:delText>0</w:delText>
        </w:r>
      </w:del>
      <w:ins w:id="1" w:author="Antonio Filho" w:date="2018-08-23T16:34:00Z">
        <w:r w:rsidR="00A77D8B">
          <w:rPr>
            <w:b/>
            <w:i/>
            <w:color w:val="000000"/>
          </w:rPr>
          <w:t>1</w:t>
        </w:r>
      </w:ins>
    </w:p>
    <w:p w14:paraId="21F5BA52" w14:textId="77777777" w:rsidR="00D20A41" w:rsidRDefault="00D60669">
      <w:pPr>
        <w:pStyle w:val="Normal1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F9A4D8" w14:textId="77777777" w:rsidR="00D20A41" w:rsidRDefault="00D60669">
      <w:pPr>
        <w:pStyle w:val="Normal1"/>
        <w:spacing w:after="0" w:line="240" w:lineRule="auto"/>
        <w:ind w:right="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52"/>
          <w:szCs w:val="52"/>
        </w:rPr>
        <w:t xml:space="preserve">Documento de </w:t>
      </w:r>
      <w:r>
        <w:rPr>
          <w:b/>
          <w:sz w:val="52"/>
          <w:szCs w:val="52"/>
        </w:rPr>
        <w:t>Visão</w:t>
      </w:r>
    </w:p>
    <w:p w14:paraId="0635D022" w14:textId="77777777" w:rsidR="00D20A41" w:rsidRDefault="00D60669">
      <w:pPr>
        <w:pStyle w:val="Normal1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97E5DED" w14:textId="77777777" w:rsidR="00D20A41" w:rsidDel="00A77D8B" w:rsidRDefault="00D60669" w:rsidP="00A77D8B">
      <w:pPr>
        <w:pStyle w:val="Normal1"/>
        <w:spacing w:after="240" w:line="240" w:lineRule="auto"/>
        <w:ind w:left="0"/>
        <w:jc w:val="center"/>
        <w:rPr>
          <w:del w:id="2" w:author="Antonio Filho" w:date="2018-08-23T16:37:00Z"/>
          <w:b/>
          <w:color w:val="366091"/>
          <w:sz w:val="24"/>
          <w:szCs w:val="24"/>
        </w:rPr>
        <w:pPrChange w:id="3" w:author="Antonio Filho" w:date="2018-08-23T16:37:00Z">
          <w:pPr>
            <w:pStyle w:val="Normal1"/>
            <w:spacing w:after="240" w:line="240" w:lineRule="auto"/>
          </w:pPr>
        </w:pPrChange>
      </w:pPr>
      <w:r>
        <w:rPr>
          <w:b/>
        </w:rPr>
        <w:t>Responsável:</w:t>
      </w:r>
      <w:r>
        <w:rPr>
          <w:rFonts w:ascii="Gautami" w:eastAsia="Gautami" w:hAnsi="Gautami" w:cs="Gautami"/>
          <w:b/>
        </w:rPr>
        <w:t>​​</w:t>
      </w:r>
      <w:r>
        <w:rPr>
          <w:b/>
          <w:i/>
        </w:rPr>
        <w:t xml:space="preserve"> Alfeu Buriti</w:t>
      </w:r>
    </w:p>
    <w:p w14:paraId="5FE62211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4" w:author="Antonio Filho" w:date="2018-08-23T16:37:00Z"/>
          <w:b/>
          <w:color w:val="366091"/>
          <w:sz w:val="24"/>
          <w:szCs w:val="24"/>
        </w:rPr>
        <w:pPrChange w:id="5" w:author="Antonio Filho" w:date="2018-08-23T16:37:00Z">
          <w:pPr>
            <w:pStyle w:val="Normal1"/>
            <w:spacing w:after="240" w:line="240" w:lineRule="auto"/>
          </w:pPr>
        </w:pPrChange>
      </w:pPr>
    </w:p>
    <w:p w14:paraId="1AB5BF45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6" w:author="Antonio Filho" w:date="2018-08-23T16:37:00Z"/>
          <w:b/>
          <w:color w:val="366091"/>
          <w:sz w:val="24"/>
          <w:szCs w:val="24"/>
        </w:rPr>
        <w:pPrChange w:id="7" w:author="Antonio Filho" w:date="2018-08-23T16:37:00Z">
          <w:pPr>
            <w:pStyle w:val="Normal1"/>
            <w:spacing w:after="240" w:line="240" w:lineRule="auto"/>
          </w:pPr>
        </w:pPrChange>
      </w:pPr>
    </w:p>
    <w:p w14:paraId="49776C6B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8" w:author="Antonio Filho" w:date="2018-08-23T16:37:00Z"/>
          <w:b/>
          <w:color w:val="366091"/>
          <w:sz w:val="24"/>
          <w:szCs w:val="24"/>
        </w:rPr>
        <w:pPrChange w:id="9" w:author="Antonio Filho" w:date="2018-08-23T16:37:00Z">
          <w:pPr>
            <w:pStyle w:val="Normal1"/>
            <w:spacing w:after="240" w:line="240" w:lineRule="auto"/>
          </w:pPr>
        </w:pPrChange>
      </w:pPr>
    </w:p>
    <w:p w14:paraId="0587211D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10" w:author="Antonio Filho" w:date="2018-08-23T16:37:00Z"/>
          <w:b/>
          <w:color w:val="366091"/>
          <w:sz w:val="24"/>
          <w:szCs w:val="24"/>
        </w:rPr>
        <w:pPrChange w:id="11" w:author="Antonio Filho" w:date="2018-08-23T16:37:00Z">
          <w:pPr>
            <w:pStyle w:val="Normal1"/>
            <w:spacing w:after="240" w:line="240" w:lineRule="auto"/>
          </w:pPr>
        </w:pPrChange>
      </w:pPr>
    </w:p>
    <w:p w14:paraId="2C0DF9A7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12" w:author="Antonio Filho" w:date="2018-08-23T16:37:00Z"/>
          <w:b/>
          <w:color w:val="366091"/>
          <w:sz w:val="24"/>
          <w:szCs w:val="24"/>
        </w:rPr>
        <w:pPrChange w:id="13" w:author="Antonio Filho" w:date="2018-08-23T16:37:00Z">
          <w:pPr>
            <w:pStyle w:val="Normal1"/>
            <w:spacing w:after="240" w:line="240" w:lineRule="auto"/>
          </w:pPr>
        </w:pPrChange>
      </w:pPr>
    </w:p>
    <w:p w14:paraId="2F2F4446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14" w:author="Antonio Filho" w:date="2018-08-23T16:37:00Z"/>
          <w:b/>
          <w:i/>
        </w:rPr>
        <w:pPrChange w:id="15" w:author="Antonio Filho" w:date="2018-08-23T16:37:00Z">
          <w:pPr>
            <w:pStyle w:val="Normal1"/>
            <w:spacing w:after="240" w:line="240" w:lineRule="auto"/>
          </w:pPr>
        </w:pPrChange>
      </w:pPr>
    </w:p>
    <w:p w14:paraId="435B0BA5" w14:textId="77777777" w:rsidR="00D20A41" w:rsidDel="00A77D8B" w:rsidRDefault="00D20A41" w:rsidP="00A77D8B">
      <w:pPr>
        <w:pStyle w:val="Normal1"/>
        <w:spacing w:after="240" w:line="240" w:lineRule="auto"/>
        <w:ind w:left="0"/>
        <w:rPr>
          <w:del w:id="16" w:author="Antonio Filho" w:date="2018-08-23T16:36:00Z"/>
          <w:b/>
          <w:color w:val="366091"/>
          <w:sz w:val="24"/>
          <w:szCs w:val="24"/>
        </w:rPr>
        <w:pPrChange w:id="17" w:author="Antonio Filho" w:date="2018-08-23T16:36:00Z">
          <w:pPr/>
        </w:pPrChange>
      </w:pPr>
    </w:p>
    <w:p w14:paraId="16DA8718" w14:textId="77777777" w:rsidR="00A77D8B" w:rsidRDefault="00A77D8B" w:rsidP="00A77D8B">
      <w:pPr>
        <w:pStyle w:val="Normal1"/>
        <w:spacing w:after="240" w:line="240" w:lineRule="auto"/>
        <w:ind w:left="0"/>
        <w:jc w:val="center"/>
        <w:rPr>
          <w:ins w:id="18" w:author="Antonio Filho" w:date="2018-08-23T16:36:00Z"/>
          <w:b/>
          <w:i/>
        </w:rPr>
        <w:pPrChange w:id="19" w:author="Antonio Filho" w:date="2018-08-23T16:37:00Z">
          <w:pPr>
            <w:pStyle w:val="Normal1"/>
            <w:spacing w:after="240" w:line="240" w:lineRule="auto"/>
          </w:pPr>
        </w:pPrChange>
      </w:pPr>
    </w:p>
    <w:p w14:paraId="587D6880" w14:textId="77777777" w:rsidR="00D20A41" w:rsidDel="00A77D8B" w:rsidRDefault="00D60669" w:rsidP="00A77D8B">
      <w:pPr>
        <w:pStyle w:val="Normal1"/>
        <w:spacing w:after="240" w:line="240" w:lineRule="auto"/>
        <w:ind w:left="0"/>
        <w:jc w:val="center"/>
        <w:rPr>
          <w:del w:id="20" w:author="Antonio Filho" w:date="2018-08-23T16:36:00Z"/>
          <w:rFonts w:ascii="Times New Roman" w:eastAsia="Times New Roman" w:hAnsi="Times New Roman" w:cs="Times New Roman"/>
          <w:sz w:val="24"/>
          <w:szCs w:val="24"/>
        </w:rPr>
        <w:pPrChange w:id="21" w:author="Antonio Filho" w:date="2018-08-23T16:36:00Z">
          <w:pPr>
            <w:pStyle w:val="Normal1"/>
            <w:spacing w:after="240" w:line="240" w:lineRule="auto"/>
            <w:jc w:val="center"/>
          </w:pPr>
        </w:pPrChange>
      </w:pPr>
      <w:r>
        <w:rPr>
          <w:b/>
          <w:color w:val="366091"/>
          <w:sz w:val="24"/>
          <w:szCs w:val="24"/>
        </w:rPr>
        <w:t xml:space="preserve">NE-Soft </w:t>
      </w:r>
      <w:proofErr w:type="spellStart"/>
      <w:r>
        <w:rPr>
          <w:b/>
          <w:color w:val="366091"/>
          <w:sz w:val="24"/>
          <w:szCs w:val="24"/>
        </w:rPr>
        <w:t>Factory</w:t>
      </w:r>
      <w:proofErr w:type="spellEnd"/>
      <w:del w:id="22" w:author="Antonio Filho" w:date="2018-08-23T16:36:00Z"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</w:p>
    <w:p w14:paraId="5E1EECF6" w14:textId="77777777" w:rsidR="00A77D8B" w:rsidRDefault="00D60669" w:rsidP="00A77D8B">
      <w:pPr>
        <w:pStyle w:val="Normal1"/>
        <w:spacing w:after="240" w:line="240" w:lineRule="auto"/>
        <w:ind w:left="0"/>
        <w:jc w:val="center"/>
        <w:rPr>
          <w:ins w:id="23" w:author="Antonio Filho" w:date="2018-08-23T16:35:00Z"/>
          <w:b/>
          <w:color w:val="366091"/>
        </w:rPr>
        <w:pPrChange w:id="24" w:author="Antonio Filho" w:date="2018-08-23T16:36:00Z">
          <w:pPr/>
        </w:pPrChange>
      </w:pPr>
      <w:del w:id="25" w:author="Antonio Filho" w:date="2018-08-23T16:36:00Z">
        <w:r w:rsidDel="00A77D8B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ins w:id="26" w:author="Antonio Filho" w:date="2018-08-23T16:35:00Z">
        <w:r w:rsidR="00A77D8B">
          <w:rPr>
            <w:b/>
            <w:color w:val="366091"/>
          </w:rPr>
          <w:br w:type="page"/>
        </w:r>
      </w:ins>
    </w:p>
    <w:p w14:paraId="637579DF" w14:textId="77777777" w:rsidR="00D20A41" w:rsidRDefault="00D60669">
      <w:pPr>
        <w:pStyle w:val="Normal1"/>
        <w:spacing w:after="240" w:line="240" w:lineRule="auto"/>
        <w:jc w:val="center"/>
        <w:rPr>
          <w:b/>
        </w:rPr>
      </w:pPr>
      <w:r>
        <w:rPr>
          <w:b/>
          <w:color w:val="366091"/>
        </w:rPr>
        <w:lastRenderedPageBreak/>
        <w:t>Histórico de Alterações</w:t>
      </w:r>
    </w:p>
    <w:p w14:paraId="2CD15E6B" w14:textId="77777777" w:rsidR="00D20A41" w:rsidRDefault="00D20A41">
      <w:pPr>
        <w:pStyle w:val="Normal1"/>
        <w:widowControl w:val="0"/>
        <w:spacing w:after="0"/>
        <w:ind w:left="0"/>
        <w:jc w:val="left"/>
        <w:rPr>
          <w:b/>
          <w:i/>
          <w:sz w:val="22"/>
          <w:szCs w:val="22"/>
        </w:rPr>
      </w:pPr>
    </w:p>
    <w:tbl>
      <w:tblPr>
        <w:tblStyle w:val="a"/>
        <w:tblW w:w="81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  <w:tblPrChange w:id="27" w:author="Antonio Filho" w:date="2018-08-23T16:37:00Z">
          <w:tblPr>
            <w:tblStyle w:val="a"/>
            <w:tblW w:w="8145" w:type="dxa"/>
            <w:tblInd w:w="1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000" w:firstRow="0" w:lastRow="0" w:firstColumn="0" w:lastColumn="0" w:noHBand="0" w:noVBand="0"/>
          </w:tblPr>
        </w:tblPrChange>
      </w:tblPr>
      <w:tblGrid>
        <w:gridCol w:w="1365"/>
        <w:gridCol w:w="1575"/>
        <w:gridCol w:w="3420"/>
        <w:gridCol w:w="1785"/>
        <w:tblGridChange w:id="28">
          <w:tblGrid>
            <w:gridCol w:w="1365"/>
            <w:gridCol w:w="1575"/>
            <w:gridCol w:w="3420"/>
            <w:gridCol w:w="1785"/>
          </w:tblGrid>
        </w:tblGridChange>
      </w:tblGrid>
      <w:tr w:rsidR="00D20A41" w14:paraId="1EEC9010" w14:textId="77777777" w:rsidTr="00A77D8B">
        <w:trPr>
          <w:trHeight w:val="260"/>
          <w:jc w:val="center"/>
          <w:trPrChange w:id="29" w:author="Antonio Filho" w:date="2018-08-23T16:37:00Z">
            <w:trPr>
              <w:trHeight w:val="260"/>
            </w:trPr>
          </w:trPrChange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30" w:author="Antonio Filho" w:date="2018-08-23T16:37:00Z">
              <w:tcPr>
                <w:tcW w:w="1365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771FF2C1" w14:textId="77777777" w:rsidR="00D20A41" w:rsidRDefault="00D60669">
            <w:pPr>
              <w:pStyle w:val="Normal1"/>
              <w:spacing w:after="0" w:line="240" w:lineRule="auto"/>
              <w:ind w:left="14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PrChange w:id="31" w:author="Antonio Filho" w:date="2018-08-23T16:37:00Z">
              <w:tcPr>
                <w:tcW w:w="1575" w:type="dxa"/>
                <w:tcBorders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1FB0C5AF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PrChange w:id="32" w:author="Antonio Filho" w:date="2018-08-23T16:37:00Z">
              <w:tcPr>
                <w:tcW w:w="3420" w:type="dxa"/>
                <w:tcBorders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5B9C8FE2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Responsável</w:t>
            </w:r>
          </w:p>
        </w:tc>
        <w:tc>
          <w:tcPr>
            <w:tcW w:w="1785" w:type="dxa"/>
            <w:tcBorders>
              <w:bottom w:val="single" w:sz="8" w:space="0" w:color="000000"/>
            </w:tcBorders>
            <w:tcPrChange w:id="33" w:author="Antonio Filho" w:date="2018-08-23T16:37:00Z">
              <w:tcPr>
                <w:tcW w:w="1785" w:type="dxa"/>
                <w:tcBorders>
                  <w:bottom w:val="single" w:sz="8" w:space="0" w:color="000000"/>
                </w:tcBorders>
              </w:tcPr>
            </w:tcPrChange>
          </w:tcPr>
          <w:p w14:paraId="2048AB9E" w14:textId="77777777" w:rsidR="00D20A41" w:rsidRDefault="00D60669">
            <w:pPr>
              <w:pStyle w:val="Normal1"/>
              <w:spacing w:after="0" w:line="240" w:lineRule="auto"/>
              <w:ind w:left="10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</w:tr>
      <w:tr w:rsidR="00D20A41" w14:paraId="532279E6" w14:textId="77777777" w:rsidTr="00A77D8B">
        <w:trPr>
          <w:trHeight w:val="260"/>
          <w:jc w:val="center"/>
          <w:trPrChange w:id="34" w:author="Antonio Filho" w:date="2018-08-23T16:37:00Z">
            <w:trPr>
              <w:trHeight w:val="260"/>
            </w:trPr>
          </w:trPrChange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35" w:author="Antonio Filho" w:date="2018-08-23T16:37:00Z">
              <w:tcPr>
                <w:tcW w:w="1365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745F6A1C" w14:textId="77777777" w:rsidR="00D20A41" w:rsidRDefault="00D60669">
            <w:pPr>
              <w:pStyle w:val="Normal1"/>
              <w:spacing w:after="0" w:line="240" w:lineRule="auto"/>
              <w:ind w:lef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PrChange w:id="36" w:author="Antonio Filho" w:date="2018-08-23T16:37:00Z">
              <w:tcPr>
                <w:tcW w:w="1575" w:type="dxa"/>
                <w:tcBorders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0B76AC23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10/08/2018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PrChange w:id="37" w:author="Antonio Filho" w:date="2018-08-23T16:37:00Z">
              <w:tcPr>
                <w:tcW w:w="3420" w:type="dxa"/>
                <w:tcBorders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62B666D9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Alfeu Buriti Júnior</w:t>
            </w:r>
          </w:p>
          <w:p w14:paraId="0A946C26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Antônio Gomes Amorim</w:t>
            </w:r>
          </w:p>
          <w:p w14:paraId="7B05B50F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Moreira da S. Filho</w:t>
            </w:r>
          </w:p>
          <w:p w14:paraId="24FFF6B0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Erick Guilherme Cavalcanti</w:t>
            </w:r>
          </w:p>
          <w:p w14:paraId="0AA789B2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Fernando H. E. C. Guimarães</w:t>
            </w:r>
          </w:p>
          <w:p w14:paraId="585A1747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Helton Santa Cruz</w:t>
            </w:r>
          </w:p>
          <w:p w14:paraId="133BDFAE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do Carmo Costa</w:t>
            </w:r>
          </w:p>
          <w:p w14:paraId="7B00C45D" w14:textId="77777777" w:rsidR="00D20A41" w:rsidRDefault="00D60669">
            <w:pPr>
              <w:pStyle w:val="Normal1"/>
              <w:spacing w:after="0" w:line="240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Vinícius B. Ferreira</w:t>
            </w:r>
          </w:p>
        </w:tc>
        <w:tc>
          <w:tcPr>
            <w:tcW w:w="1785" w:type="dxa"/>
            <w:tcBorders>
              <w:bottom w:val="single" w:sz="8" w:space="0" w:color="000000"/>
            </w:tcBorders>
            <w:tcPrChange w:id="38" w:author="Antonio Filho" w:date="2018-08-23T16:37:00Z">
              <w:tcPr>
                <w:tcW w:w="1785" w:type="dxa"/>
                <w:tcBorders>
                  <w:bottom w:val="single" w:sz="8" w:space="0" w:color="000000"/>
                </w:tcBorders>
              </w:tcPr>
            </w:tcPrChange>
          </w:tcPr>
          <w:p w14:paraId="677A1FCA" w14:textId="77777777" w:rsidR="00D20A41" w:rsidRDefault="00D60669">
            <w:pPr>
              <w:pStyle w:val="Normal1"/>
              <w:spacing w:after="0" w:line="240" w:lineRule="auto"/>
              <w:ind w:left="1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Criação </w:t>
            </w:r>
          </w:p>
        </w:tc>
      </w:tr>
      <w:tr w:rsidR="00D20A41" w14:paraId="21F58D1C" w14:textId="77777777" w:rsidTr="00A77D8B">
        <w:trPr>
          <w:trHeight w:val="260"/>
          <w:jc w:val="center"/>
          <w:trPrChange w:id="39" w:author="Antonio Filho" w:date="2018-08-23T16:37:00Z">
            <w:trPr>
              <w:trHeight w:val="260"/>
            </w:trPr>
          </w:trPrChange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PrChange w:id="40" w:author="Antonio Filho" w:date="2018-08-23T16:37:00Z">
              <w:tcPr>
                <w:tcW w:w="1365" w:type="dxa"/>
                <w:tcBorders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6CAB4D82" w14:textId="77777777" w:rsidR="00D20A41" w:rsidRDefault="00D60669">
            <w:pPr>
              <w:pStyle w:val="Normal1"/>
              <w:spacing w:after="0" w:line="240" w:lineRule="auto"/>
              <w:ind w:left="14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PrChange w:id="41" w:author="Antonio Filho" w:date="2018-08-23T16:37:00Z">
              <w:tcPr>
                <w:tcW w:w="1575" w:type="dxa"/>
                <w:tcBorders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02C97615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12/08/2018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PrChange w:id="42" w:author="Antonio Filho" w:date="2018-08-23T16:37:00Z">
              <w:tcPr>
                <w:tcW w:w="3420" w:type="dxa"/>
                <w:tcBorders>
                  <w:bottom w:val="single" w:sz="8" w:space="0" w:color="000000"/>
                  <w:right w:val="single" w:sz="8" w:space="0" w:color="000000"/>
                </w:tcBorders>
              </w:tcPr>
            </w:tcPrChange>
          </w:tcPr>
          <w:p w14:paraId="05C3AEDE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Alfeu Buriti Júnior</w:t>
            </w:r>
          </w:p>
          <w:p w14:paraId="3F1826B6" w14:textId="77777777" w:rsidR="00D20A41" w:rsidRDefault="00D60669">
            <w:pPr>
              <w:pStyle w:val="Normal1"/>
              <w:spacing w:after="0" w:line="240" w:lineRule="auto"/>
              <w:ind w:left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Fernando H. E. C. Guimarães</w:t>
            </w:r>
          </w:p>
        </w:tc>
        <w:tc>
          <w:tcPr>
            <w:tcW w:w="1785" w:type="dxa"/>
            <w:tcBorders>
              <w:bottom w:val="single" w:sz="8" w:space="0" w:color="000000"/>
            </w:tcBorders>
            <w:tcPrChange w:id="43" w:author="Antonio Filho" w:date="2018-08-23T16:37:00Z">
              <w:tcPr>
                <w:tcW w:w="1785" w:type="dxa"/>
                <w:tcBorders>
                  <w:bottom w:val="single" w:sz="8" w:space="0" w:color="000000"/>
                </w:tcBorders>
              </w:tcPr>
            </w:tcPrChange>
          </w:tcPr>
          <w:p w14:paraId="1C91D719" w14:textId="77777777" w:rsidR="00D20A41" w:rsidRDefault="00D60669">
            <w:pPr>
              <w:pStyle w:val="Normal1"/>
              <w:spacing w:after="0" w:line="240" w:lineRule="auto"/>
              <w:ind w:left="10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Revisão do documento</w:t>
            </w:r>
          </w:p>
        </w:tc>
      </w:tr>
    </w:tbl>
    <w:p w14:paraId="64333965" w14:textId="77777777" w:rsidR="00D20A41" w:rsidRDefault="00D60669">
      <w:pPr>
        <w:pStyle w:val="Normal1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br w:type="page"/>
      </w:r>
    </w:p>
    <w:p w14:paraId="1C2DC9CF" w14:textId="77777777" w:rsidR="00D20A41" w:rsidRDefault="00D60669">
      <w:pPr>
        <w:pStyle w:val="Ttulo2"/>
        <w:spacing w:after="240" w:line="240" w:lineRule="auto"/>
        <w:jc w:val="center"/>
      </w:pPr>
      <w:bookmarkStart w:id="44" w:name="_64cdn3hqjsma" w:colFirst="0" w:colLast="0"/>
      <w:bookmarkEnd w:id="44"/>
      <w:r>
        <w:lastRenderedPageBreak/>
        <w:t>SUMÁRIO</w:t>
      </w:r>
    </w:p>
    <w:p w14:paraId="23A3D62E" w14:textId="77777777" w:rsidR="00D20A41" w:rsidRDefault="00D20A41">
      <w:pPr>
        <w:pStyle w:val="Normal1"/>
        <w:spacing w:after="240" w:line="240" w:lineRule="auto"/>
        <w:jc w:val="center"/>
        <w:rPr>
          <w:b/>
        </w:rPr>
      </w:pPr>
    </w:p>
    <w:p w14:paraId="5F5C5D3A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Visão geral do problema</w:t>
      </w:r>
    </w:p>
    <w:p w14:paraId="757174F3" w14:textId="77777777" w:rsidR="00D20A41" w:rsidRDefault="00D20A41">
      <w:pPr>
        <w:pStyle w:val="Normal1"/>
        <w:spacing w:after="0" w:line="240" w:lineRule="auto"/>
        <w:ind w:left="0"/>
      </w:pPr>
    </w:p>
    <w:p w14:paraId="1CA08A49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Escopo</w:t>
      </w:r>
    </w:p>
    <w:p w14:paraId="55E5DDAC" w14:textId="77777777" w:rsidR="00D20A41" w:rsidRDefault="00D20A41">
      <w:pPr>
        <w:pStyle w:val="Normal1"/>
        <w:spacing w:after="0" w:line="240" w:lineRule="auto"/>
      </w:pPr>
    </w:p>
    <w:p w14:paraId="6E75F070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Funcionalidades do Produto (</w:t>
      </w:r>
      <w:proofErr w:type="spellStart"/>
      <w:r>
        <w:t>RFs</w:t>
      </w:r>
      <w:proofErr w:type="spellEnd"/>
      <w:r>
        <w:t>)</w:t>
      </w:r>
    </w:p>
    <w:p w14:paraId="3D95FA8A" w14:textId="77777777" w:rsidR="00D20A41" w:rsidRDefault="00D20A41">
      <w:pPr>
        <w:pStyle w:val="Normal1"/>
        <w:spacing w:after="0" w:line="240" w:lineRule="auto"/>
      </w:pPr>
    </w:p>
    <w:p w14:paraId="3DB951BB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Diagrama de Caso de Uso</w:t>
      </w:r>
    </w:p>
    <w:p w14:paraId="0981455C" w14:textId="77777777" w:rsidR="00D20A41" w:rsidRDefault="00D20A41">
      <w:pPr>
        <w:pStyle w:val="Normal1"/>
        <w:spacing w:after="0" w:line="240" w:lineRule="auto"/>
      </w:pPr>
    </w:p>
    <w:p w14:paraId="3F4E8668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Stakeholders</w:t>
      </w:r>
    </w:p>
    <w:p w14:paraId="42870F29" w14:textId="77777777" w:rsidR="00D20A41" w:rsidRDefault="00D20A41">
      <w:pPr>
        <w:pStyle w:val="Normal1"/>
        <w:spacing w:after="0" w:line="240" w:lineRule="auto"/>
      </w:pPr>
    </w:p>
    <w:p w14:paraId="525D6765" w14:textId="77777777" w:rsidR="00D20A41" w:rsidRDefault="00D60669">
      <w:pPr>
        <w:pStyle w:val="Normal1"/>
        <w:numPr>
          <w:ilvl w:val="0"/>
          <w:numId w:val="5"/>
        </w:numPr>
        <w:spacing w:after="0" w:line="240" w:lineRule="auto"/>
        <w:contextualSpacing/>
      </w:pPr>
      <w:r>
        <w:t>Restrições (</w:t>
      </w:r>
      <w:proofErr w:type="spellStart"/>
      <w:r>
        <w:t>RNFs</w:t>
      </w:r>
      <w:proofErr w:type="spellEnd"/>
      <w:r>
        <w:t>)</w:t>
      </w:r>
    </w:p>
    <w:p w14:paraId="64545CD0" w14:textId="77777777" w:rsidR="00D20A41" w:rsidDel="00A77D8B" w:rsidRDefault="00D20A41">
      <w:pPr>
        <w:pStyle w:val="Ttulo1"/>
        <w:spacing w:line="240" w:lineRule="auto"/>
        <w:rPr>
          <w:del w:id="45" w:author="Antonio Filho" w:date="2018-08-23T16:38:00Z"/>
          <w:rFonts w:ascii="Arial" w:eastAsia="Arial" w:hAnsi="Arial" w:cs="Arial"/>
          <w:color w:val="000000"/>
        </w:rPr>
      </w:pPr>
    </w:p>
    <w:p w14:paraId="13799093" w14:textId="77777777" w:rsidR="00D20A41" w:rsidDel="00A77D8B" w:rsidRDefault="00D20A41">
      <w:pPr>
        <w:pStyle w:val="Ttulo1"/>
        <w:spacing w:line="240" w:lineRule="auto"/>
        <w:rPr>
          <w:del w:id="46" w:author="Antonio Filho" w:date="2018-08-23T16:38:00Z"/>
          <w:rFonts w:ascii="Arial" w:eastAsia="Arial" w:hAnsi="Arial" w:cs="Arial"/>
          <w:color w:val="000000"/>
        </w:rPr>
      </w:pPr>
    </w:p>
    <w:p w14:paraId="39AC184A" w14:textId="77777777" w:rsidR="00D20A41" w:rsidDel="00A77D8B" w:rsidRDefault="00D20A41">
      <w:pPr>
        <w:pStyle w:val="Ttulo1"/>
        <w:spacing w:before="0" w:line="240" w:lineRule="auto"/>
        <w:rPr>
          <w:del w:id="47" w:author="Antonio Filho" w:date="2018-08-23T16:38:00Z"/>
          <w:rFonts w:ascii="Arial" w:eastAsia="Arial" w:hAnsi="Arial" w:cs="Arial"/>
          <w:color w:val="000000"/>
        </w:rPr>
      </w:pPr>
    </w:p>
    <w:p w14:paraId="1A2CB443" w14:textId="77777777" w:rsidR="00D20A41" w:rsidDel="00A77D8B" w:rsidRDefault="00D20A41">
      <w:pPr>
        <w:pStyle w:val="Ttulo1"/>
        <w:spacing w:line="240" w:lineRule="auto"/>
        <w:rPr>
          <w:del w:id="48" w:author="Antonio Filho" w:date="2018-08-23T16:38:00Z"/>
          <w:rFonts w:ascii="Arial" w:eastAsia="Arial" w:hAnsi="Arial" w:cs="Arial"/>
          <w:color w:val="000000"/>
        </w:rPr>
      </w:pPr>
    </w:p>
    <w:p w14:paraId="400C3EF7" w14:textId="77777777" w:rsidR="00D20A41" w:rsidDel="00A77D8B" w:rsidRDefault="00D20A41">
      <w:pPr>
        <w:pStyle w:val="Normal1"/>
        <w:rPr>
          <w:del w:id="49" w:author="Antonio Filho" w:date="2018-08-23T16:38:00Z"/>
        </w:rPr>
      </w:pPr>
    </w:p>
    <w:p w14:paraId="30D84E4B" w14:textId="77777777" w:rsidR="00D20A41" w:rsidDel="00A77D8B" w:rsidRDefault="00D20A41">
      <w:pPr>
        <w:pStyle w:val="Normal1"/>
        <w:rPr>
          <w:del w:id="50" w:author="Antonio Filho" w:date="2018-08-23T16:38:00Z"/>
        </w:rPr>
      </w:pPr>
    </w:p>
    <w:p w14:paraId="75404E70" w14:textId="77777777" w:rsidR="00D20A41" w:rsidDel="00A77D8B" w:rsidRDefault="00D20A41">
      <w:pPr>
        <w:pStyle w:val="Normal1"/>
        <w:rPr>
          <w:del w:id="51" w:author="Antonio Filho" w:date="2018-08-23T16:38:00Z"/>
        </w:rPr>
      </w:pPr>
    </w:p>
    <w:p w14:paraId="3F0E0B8F" w14:textId="77777777" w:rsidR="00D20A41" w:rsidDel="00A77D8B" w:rsidRDefault="00D20A41">
      <w:pPr>
        <w:pStyle w:val="Normal1"/>
        <w:rPr>
          <w:del w:id="52" w:author="Antonio Filho" w:date="2018-08-23T16:38:00Z"/>
        </w:rPr>
      </w:pPr>
    </w:p>
    <w:p w14:paraId="18DE43F2" w14:textId="77777777" w:rsidR="00D20A41" w:rsidDel="00A77D8B" w:rsidRDefault="00D20A41">
      <w:pPr>
        <w:pStyle w:val="Normal1"/>
        <w:rPr>
          <w:del w:id="53" w:author="Antonio Filho" w:date="2018-08-23T16:38:00Z"/>
        </w:rPr>
      </w:pPr>
    </w:p>
    <w:p w14:paraId="21E149F9" w14:textId="77777777" w:rsidR="00D20A41" w:rsidDel="00A77D8B" w:rsidRDefault="00D20A41">
      <w:pPr>
        <w:pStyle w:val="Normal1"/>
        <w:rPr>
          <w:del w:id="54" w:author="Antonio Filho" w:date="2018-08-23T16:38:00Z"/>
        </w:rPr>
      </w:pPr>
    </w:p>
    <w:p w14:paraId="5ADF8BA1" w14:textId="77777777" w:rsidR="00D20A41" w:rsidDel="00A77D8B" w:rsidRDefault="00D20A41">
      <w:pPr>
        <w:pStyle w:val="Normal1"/>
        <w:rPr>
          <w:del w:id="55" w:author="Antonio Filho" w:date="2018-08-23T16:38:00Z"/>
        </w:rPr>
      </w:pPr>
    </w:p>
    <w:p w14:paraId="4CFC85D7" w14:textId="77777777" w:rsidR="00A77D8B" w:rsidRDefault="00A77D8B" w:rsidP="00A77D8B">
      <w:pPr>
        <w:ind w:left="0"/>
        <w:rPr>
          <w:ins w:id="56" w:author="Antonio Filho" w:date="2018-08-23T16:38:00Z"/>
          <w:b/>
          <w:sz w:val="36"/>
          <w:szCs w:val="36"/>
        </w:rPr>
        <w:pPrChange w:id="57" w:author="Antonio Filho" w:date="2018-08-23T16:38:00Z">
          <w:pPr/>
        </w:pPrChange>
      </w:pPr>
      <w:bookmarkStart w:id="58" w:name="_s9cbkg38ydmm" w:colFirst="0" w:colLast="0"/>
      <w:bookmarkEnd w:id="58"/>
      <w:ins w:id="59" w:author="Antonio Filho" w:date="2018-08-23T16:38:00Z">
        <w:r>
          <w:br w:type="page"/>
        </w:r>
      </w:ins>
    </w:p>
    <w:p w14:paraId="0EA76798" w14:textId="77777777" w:rsidR="00D20A41" w:rsidRDefault="00D60669" w:rsidP="00A77D8B">
      <w:pPr>
        <w:pStyle w:val="Ttulo2"/>
        <w:numPr>
          <w:ilvl w:val="0"/>
          <w:numId w:val="11"/>
        </w:numPr>
        <w:spacing w:line="240" w:lineRule="auto"/>
        <w:pPrChange w:id="60" w:author="Antonio Filho" w:date="2018-08-23T16:38:00Z">
          <w:pPr>
            <w:pStyle w:val="Ttulo2"/>
            <w:spacing w:line="240" w:lineRule="auto"/>
            <w:ind w:left="0"/>
          </w:pPr>
        </w:pPrChange>
      </w:pPr>
      <w:del w:id="61" w:author="Antonio Filho" w:date="2018-08-23T16:38:00Z">
        <w:r w:rsidDel="00A77D8B">
          <w:lastRenderedPageBreak/>
          <w:delText xml:space="preserve">1. </w:delText>
        </w:r>
      </w:del>
      <w:r>
        <w:t>VISÃO GERAL DO PROBLEMA</w:t>
      </w:r>
      <w:del w:id="62" w:author="Antonio Filho" w:date="2018-08-23T16:38:00Z">
        <w:r w:rsidDel="00A77D8B">
          <w:br/>
        </w:r>
      </w:del>
    </w:p>
    <w:p w14:paraId="473DE791" w14:textId="77777777" w:rsidR="00A77D8B" w:rsidRDefault="00A77D8B">
      <w:pPr>
        <w:pStyle w:val="Normal1"/>
        <w:ind w:firstLine="720"/>
        <w:rPr>
          <w:ins w:id="63" w:author="Antonio Filho" w:date="2018-08-23T16:38:00Z"/>
        </w:rPr>
      </w:pPr>
    </w:p>
    <w:p w14:paraId="2CE98C1B" w14:textId="77777777" w:rsidR="00D20A41" w:rsidRDefault="00D60669">
      <w:pPr>
        <w:pStyle w:val="Normal1"/>
        <w:ind w:firstLine="720"/>
      </w:pPr>
      <w:r>
        <w:t xml:space="preserve">O Tribunal de Contas do Estado do Piauí (TCE-PI) possui um quadro restrito de servidores e com isso encontra dificuldades para coletar e analisar as publicações oficiais sofre licitações e nomeações de servidores dos órgãos fiscalizados. </w:t>
      </w:r>
    </w:p>
    <w:p w14:paraId="16B0A6E7" w14:textId="77777777" w:rsidR="00D20A41" w:rsidRDefault="00D60669">
      <w:pPr>
        <w:pStyle w:val="Normal1"/>
        <w:ind w:firstLine="720"/>
      </w:pPr>
      <w:r>
        <w:t xml:space="preserve">Isso afeta os auditores fiscais do TCE-PI </w:t>
      </w:r>
      <w:proofErr w:type="gramStart"/>
      <w:r>
        <w:t>e também</w:t>
      </w:r>
      <w:proofErr w:type="gramEnd"/>
      <w:r>
        <w:t xml:space="preserve"> toda a sociedade.</w:t>
      </w:r>
    </w:p>
    <w:p w14:paraId="11FF9D26" w14:textId="77777777" w:rsidR="00D20A41" w:rsidRDefault="005A064C">
      <w:pPr>
        <w:pStyle w:val="Normal1"/>
        <w:ind w:firstLine="720"/>
      </w:pPr>
      <w:r>
        <w:t xml:space="preserve">A </w:t>
      </w:r>
      <w:r w:rsidR="00D60669">
        <w:t>ineficaz fiscalização da aplicação dos recursos públicos, muitas das vezes em decorrência da corrupção, faz com que a sociedade sofra com a falta de serviços que deveriam ser prestados pelos seus governantes.</w:t>
      </w:r>
    </w:p>
    <w:p w14:paraId="163C7B3F" w14:textId="77777777" w:rsidR="00D20A41" w:rsidRDefault="00D60669">
      <w:pPr>
        <w:pStyle w:val="Normal1"/>
        <w:ind w:firstLine="720"/>
        <w:rPr>
          <w:color w:val="000000"/>
          <w:sz w:val="16"/>
          <w:szCs w:val="16"/>
        </w:rPr>
      </w:pPr>
      <w:r>
        <w:t>Essa solução, após implantada, deverá proporcionar uma maior agilidade na análise dos diários oficiais pelos auditores do TCE-PI e como consequência, uma fiscalização muito mais eficiente e eficaz poderá ser realizada, fazendo com que fraudes possam ser evitadas ou</w:t>
      </w:r>
      <w:r w:rsidR="005A064C">
        <w:t xml:space="preserve"> pelo</w:t>
      </w:r>
      <w:r>
        <w:t xml:space="preserve"> menos minimizadas, e</w:t>
      </w:r>
      <w:ins w:id="64" w:author="Ceça Moraes" w:date="2018-08-20T11:46:00Z">
        <w:r w:rsidR="00B974AD">
          <w:t>,</w:t>
        </w:r>
      </w:ins>
      <w:r>
        <w:t xml:space="preserve"> como consequência, mais recursos poderiam ser utilizados em benefício de nossa população. Outro ponto que merece destaque é o incremento na transparência dos atos públicos que será</w:t>
      </w:r>
      <w:r w:rsidR="005A064C">
        <w:t xml:space="preserve"> atingido </w:t>
      </w:r>
      <w:r>
        <w:t>com essa aplicação.</w:t>
      </w:r>
    </w:p>
    <w:p w14:paraId="2950DB75" w14:textId="77777777" w:rsidR="00D20A41" w:rsidRDefault="00D60669">
      <w:pPr>
        <w:pStyle w:val="Ttulo2"/>
        <w:spacing w:line="240" w:lineRule="auto"/>
        <w:ind w:left="0"/>
      </w:pPr>
      <w:bookmarkStart w:id="65" w:name="_84444laclsoo" w:colFirst="0" w:colLast="0"/>
      <w:bookmarkEnd w:id="65"/>
      <w:r>
        <w:t xml:space="preserve">2. ESCOPO </w:t>
      </w:r>
    </w:p>
    <w:p w14:paraId="1DFFDA7E" w14:textId="77777777" w:rsidR="00D20A41" w:rsidRDefault="00D60669">
      <w:pPr>
        <w:pStyle w:val="Ttulo3"/>
        <w:spacing w:line="240" w:lineRule="auto"/>
        <w:ind w:left="0"/>
      </w:pPr>
      <w:bookmarkStart w:id="66" w:name="_6q1c685s902y" w:colFirst="0" w:colLast="0"/>
      <w:bookmarkEnd w:id="66"/>
      <w:r>
        <w:t>2.1 Escopo Positivo</w:t>
      </w:r>
    </w:p>
    <w:p w14:paraId="7B6DD615" w14:textId="77777777" w:rsidR="00D20A41" w:rsidRDefault="00D60669">
      <w:pPr>
        <w:pStyle w:val="Normal1"/>
        <w:ind w:left="0"/>
      </w:pPr>
      <w:r>
        <w:br/>
      </w:r>
      <w:r>
        <w:tab/>
        <w:t>O projeto terá como escopo a criação de um software que irá coletar, tratar, e classificar as publicações realizadas</w:t>
      </w:r>
      <w:r w:rsidR="005A064C">
        <w:t xml:space="preserve"> por</w:t>
      </w:r>
      <w:r>
        <w:t xml:space="preserve"> órgãos fiscalizados pelo TCE-PI a fim de analisar e tentar identificar indícios de possíveis </w:t>
      </w:r>
      <w:proofErr w:type="gramStart"/>
      <w:r>
        <w:t>fraudes  em</w:t>
      </w:r>
      <w:proofErr w:type="gramEnd"/>
      <w:r>
        <w:t xml:space="preserve"> processos licitatórios. A solução irá prover </w:t>
      </w:r>
      <w:r w:rsidR="005A064C">
        <w:t>as seguintes funcionalidades</w:t>
      </w:r>
      <w:r>
        <w:t>:</w:t>
      </w:r>
    </w:p>
    <w:p w14:paraId="3FBADA51" w14:textId="77777777" w:rsidR="00D20A41" w:rsidRDefault="00D60669">
      <w:pPr>
        <w:pStyle w:val="Normal1"/>
        <w:numPr>
          <w:ilvl w:val="0"/>
          <w:numId w:val="6"/>
        </w:numPr>
        <w:spacing w:after="0"/>
        <w:contextualSpacing/>
      </w:pPr>
      <w:r>
        <w:t>Coletar diários oficiais das seguintes fontes:</w:t>
      </w:r>
    </w:p>
    <w:p w14:paraId="7E562479" w14:textId="77777777" w:rsidR="00D20A41" w:rsidRDefault="00D60669">
      <w:pPr>
        <w:pStyle w:val="Normal1"/>
        <w:numPr>
          <w:ilvl w:val="1"/>
          <w:numId w:val="6"/>
        </w:numPr>
        <w:spacing w:after="0"/>
        <w:contextualSpacing/>
      </w:pPr>
      <w:r>
        <w:lastRenderedPageBreak/>
        <w:t>Diário oficial do estado do Piauí;</w:t>
      </w:r>
    </w:p>
    <w:p w14:paraId="49C227FF" w14:textId="77777777" w:rsidR="00D20A41" w:rsidRDefault="00D60669">
      <w:pPr>
        <w:pStyle w:val="Normal1"/>
        <w:numPr>
          <w:ilvl w:val="1"/>
          <w:numId w:val="6"/>
        </w:numPr>
        <w:spacing w:after="0"/>
        <w:contextualSpacing/>
      </w:pPr>
      <w:r>
        <w:t>Diário oficial de Teresina;</w:t>
      </w:r>
    </w:p>
    <w:p w14:paraId="38854D29" w14:textId="77777777" w:rsidR="00D20A41" w:rsidRDefault="00D60669">
      <w:pPr>
        <w:pStyle w:val="Normal1"/>
        <w:numPr>
          <w:ilvl w:val="1"/>
          <w:numId w:val="6"/>
        </w:numPr>
        <w:spacing w:after="0"/>
        <w:contextualSpacing/>
      </w:pPr>
      <w:r>
        <w:t>Diário oficial de Parnaíba;</w:t>
      </w:r>
    </w:p>
    <w:p w14:paraId="6CEDEA78" w14:textId="77777777" w:rsidR="00D20A41" w:rsidRDefault="00D60669">
      <w:pPr>
        <w:pStyle w:val="Normal1"/>
        <w:numPr>
          <w:ilvl w:val="1"/>
          <w:numId w:val="6"/>
        </w:numPr>
        <w:spacing w:after="0"/>
        <w:contextualSpacing/>
      </w:pPr>
      <w:r>
        <w:t>Diário oficial dos municípios do Piauí.</w:t>
      </w:r>
    </w:p>
    <w:p w14:paraId="7E48EFDB" w14:textId="77777777" w:rsidR="00D20A41" w:rsidRDefault="00D20A41">
      <w:pPr>
        <w:pStyle w:val="Normal1"/>
        <w:spacing w:after="0"/>
      </w:pPr>
    </w:p>
    <w:p w14:paraId="4F26A4E9" w14:textId="77777777" w:rsidR="00D20A41" w:rsidRDefault="00D60669">
      <w:pPr>
        <w:pStyle w:val="Normal1"/>
        <w:numPr>
          <w:ilvl w:val="0"/>
          <w:numId w:val="6"/>
        </w:numPr>
        <w:spacing w:after="0"/>
        <w:contextualSpacing/>
      </w:pPr>
      <w:r>
        <w:t xml:space="preserve">Converter diários oficiais para texto com uso da tecnologia </w:t>
      </w:r>
      <w:proofErr w:type="spellStart"/>
      <w:r>
        <w:rPr>
          <w:i/>
        </w:rPr>
        <w:t>Optical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Character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Recognition</w:t>
      </w:r>
      <w:proofErr w:type="spellEnd"/>
      <w:r>
        <w:rPr>
          <w:i/>
        </w:rPr>
        <w:t xml:space="preserve"> </w:t>
      </w:r>
      <w:r>
        <w:t>(OCR);</w:t>
      </w:r>
    </w:p>
    <w:p w14:paraId="18915E55" w14:textId="77777777" w:rsidR="00D20A41" w:rsidRDefault="00D20A41">
      <w:pPr>
        <w:pStyle w:val="Normal1"/>
        <w:spacing w:after="0"/>
      </w:pPr>
    </w:p>
    <w:p w14:paraId="1BDC94A2" w14:textId="77777777" w:rsidR="00D20A41" w:rsidRDefault="00D60669">
      <w:pPr>
        <w:pStyle w:val="Normal1"/>
        <w:numPr>
          <w:ilvl w:val="0"/>
          <w:numId w:val="6"/>
        </w:numPr>
        <w:spacing w:after="0"/>
        <w:contextualSpacing/>
      </w:pPr>
      <w:r>
        <w:t>Mapear blocos de publicações dos diários oficiais;</w:t>
      </w:r>
    </w:p>
    <w:p w14:paraId="783ED5B4" w14:textId="77777777" w:rsidR="00D20A41" w:rsidRDefault="00D20A41">
      <w:pPr>
        <w:pStyle w:val="Normal1"/>
        <w:spacing w:after="0"/>
      </w:pPr>
    </w:p>
    <w:p w14:paraId="1D9945D7" w14:textId="77777777" w:rsidR="00D20A41" w:rsidRDefault="00D60669">
      <w:pPr>
        <w:pStyle w:val="Normal1"/>
        <w:numPr>
          <w:ilvl w:val="0"/>
          <w:numId w:val="6"/>
        </w:numPr>
        <w:spacing w:after="0"/>
        <w:contextualSpacing/>
      </w:pPr>
      <w:r>
        <w:t>Classificar tipos de publicações (licitação e nomeações);</w:t>
      </w:r>
    </w:p>
    <w:p w14:paraId="1C190EDE" w14:textId="77777777" w:rsidR="00D20A41" w:rsidRDefault="00D20A41">
      <w:pPr>
        <w:pStyle w:val="Normal1"/>
        <w:spacing w:after="0"/>
      </w:pPr>
    </w:p>
    <w:p w14:paraId="085C1240" w14:textId="77777777" w:rsidR="00D20A41" w:rsidRDefault="00D60669">
      <w:pPr>
        <w:pStyle w:val="Normal1"/>
        <w:numPr>
          <w:ilvl w:val="0"/>
          <w:numId w:val="6"/>
        </w:numPr>
        <w:spacing w:after="0"/>
        <w:contextualSpacing/>
      </w:pPr>
      <w:r>
        <w:t>Extrair conteúdo detalhado das publicações;</w:t>
      </w:r>
    </w:p>
    <w:p w14:paraId="4F34CC2F" w14:textId="77777777" w:rsidR="00D20A41" w:rsidRDefault="00D20A41">
      <w:pPr>
        <w:pStyle w:val="Normal1"/>
        <w:spacing w:after="0"/>
      </w:pPr>
    </w:p>
    <w:p w14:paraId="378A03FC" w14:textId="77777777" w:rsidR="00D20A41" w:rsidRDefault="00D60669">
      <w:pPr>
        <w:pStyle w:val="Normal1"/>
        <w:numPr>
          <w:ilvl w:val="0"/>
          <w:numId w:val="6"/>
        </w:numPr>
        <w:spacing w:after="0"/>
        <w:contextualSpacing/>
      </w:pPr>
      <w:r>
        <w:t>Efetuar upload de diários oficiais e cadastro de fontes de diários oficiais.</w:t>
      </w:r>
    </w:p>
    <w:p w14:paraId="44C7BD61" w14:textId="77777777" w:rsidR="00D20A41" w:rsidRDefault="00D6066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3DB8FC1E" w14:textId="77777777" w:rsidR="00072564" w:rsidRDefault="00D60669" w:rsidP="00072564">
      <w:pPr>
        <w:pStyle w:val="Normal1"/>
        <w:ind w:left="0" w:firstLine="720"/>
      </w:pPr>
      <w:r>
        <w:t xml:space="preserve">Além disso, os dados </w:t>
      </w:r>
      <w:proofErr w:type="gramStart"/>
      <w:r>
        <w:t>gerados  serão</w:t>
      </w:r>
      <w:proofErr w:type="gramEnd"/>
      <w:r>
        <w:t xml:space="preserve"> disponibilizados no banco de dados para </w:t>
      </w:r>
      <w:r w:rsidR="00072564">
        <w:t>consulta</w:t>
      </w:r>
      <w:r>
        <w:t xml:space="preserve"> pelos usuários do TCE-PI.</w:t>
      </w:r>
    </w:p>
    <w:p w14:paraId="7CACE87B" w14:textId="77777777" w:rsidR="00D20A41" w:rsidRDefault="00D20A41" w:rsidP="00072564">
      <w:pPr>
        <w:pStyle w:val="Normal1"/>
        <w:ind w:left="0" w:firstLine="720"/>
      </w:pPr>
    </w:p>
    <w:p w14:paraId="105FB1DE" w14:textId="77777777" w:rsidR="00D20A41" w:rsidRDefault="00D60669">
      <w:pPr>
        <w:pStyle w:val="Ttulo3"/>
        <w:ind w:left="0"/>
      </w:pPr>
      <w:bookmarkStart w:id="67" w:name="_p43tvvpjyf0p" w:colFirst="0" w:colLast="0"/>
      <w:bookmarkEnd w:id="67"/>
      <w:r>
        <w:t>2.2 Escopo Negativo</w:t>
      </w:r>
    </w:p>
    <w:p w14:paraId="42375CCD" w14:textId="77777777" w:rsidR="00D20A41" w:rsidRDefault="00D20A41">
      <w:pPr>
        <w:pStyle w:val="Normal1"/>
        <w:spacing w:after="0" w:line="240" w:lineRule="auto"/>
      </w:pPr>
    </w:p>
    <w:p w14:paraId="60F0056E" w14:textId="77777777" w:rsidR="00D20A41" w:rsidRDefault="00D60669">
      <w:pPr>
        <w:pStyle w:val="Normal1"/>
        <w:numPr>
          <w:ilvl w:val="0"/>
          <w:numId w:val="7"/>
        </w:numPr>
        <w:spacing w:after="0"/>
        <w:contextualSpacing/>
      </w:pPr>
      <w:r>
        <w:t>Não serão contempladas fontes distintas das definidas no escopo positivo;</w:t>
      </w:r>
    </w:p>
    <w:p w14:paraId="730D2872" w14:textId="77777777" w:rsidR="00D20A41" w:rsidRDefault="00D20A41">
      <w:pPr>
        <w:pStyle w:val="Normal1"/>
        <w:spacing w:after="0"/>
      </w:pPr>
    </w:p>
    <w:p w14:paraId="5AD5954C" w14:textId="77777777" w:rsidR="00D20A41" w:rsidRDefault="00D60669">
      <w:pPr>
        <w:pStyle w:val="Normal1"/>
        <w:numPr>
          <w:ilvl w:val="0"/>
          <w:numId w:val="10"/>
        </w:numPr>
        <w:spacing w:after="0"/>
        <w:contextualSpacing/>
      </w:pPr>
      <w:r>
        <w:t>Treinamento dos usuários do TCE-PI não será realizado pela fábrica;</w:t>
      </w:r>
    </w:p>
    <w:p w14:paraId="4ECD766D" w14:textId="77777777" w:rsidR="00D20A41" w:rsidRDefault="00D20A41">
      <w:pPr>
        <w:pStyle w:val="Normal1"/>
        <w:spacing w:after="0"/>
      </w:pPr>
    </w:p>
    <w:p w14:paraId="3B450A11" w14:textId="77777777" w:rsidR="00D20A41" w:rsidRDefault="00D60669">
      <w:pPr>
        <w:pStyle w:val="Normal1"/>
        <w:numPr>
          <w:ilvl w:val="0"/>
          <w:numId w:val="8"/>
        </w:numPr>
        <w:spacing w:after="0"/>
        <w:contextualSpacing/>
      </w:pPr>
      <w:r>
        <w:t>Classificação de outros tipos de publicações diferentes das definidas no escopo não serão realizadas;</w:t>
      </w:r>
    </w:p>
    <w:p w14:paraId="629FF92D" w14:textId="77777777" w:rsidR="00D20A41" w:rsidRDefault="00D20A41">
      <w:pPr>
        <w:pStyle w:val="Normal1"/>
        <w:spacing w:after="0"/>
      </w:pPr>
    </w:p>
    <w:p w14:paraId="2E272CBC" w14:textId="77777777" w:rsidR="00D20A41" w:rsidRDefault="00D60669">
      <w:pPr>
        <w:pStyle w:val="Normal1"/>
        <w:numPr>
          <w:ilvl w:val="0"/>
          <w:numId w:val="2"/>
        </w:numPr>
        <w:spacing w:after="0"/>
        <w:contextualSpacing/>
      </w:pPr>
      <w:r>
        <w:t xml:space="preserve">Manutenção do </w:t>
      </w:r>
      <w:proofErr w:type="gramStart"/>
      <w:r>
        <w:t>sistema  após</w:t>
      </w:r>
      <w:proofErr w:type="gramEnd"/>
      <w:r>
        <w:t xml:space="preserve"> o fim do projeto não será realizada pela fábrica;</w:t>
      </w:r>
    </w:p>
    <w:p w14:paraId="2FEBE5AA" w14:textId="77777777" w:rsidR="00D20A41" w:rsidRDefault="00D20A41">
      <w:pPr>
        <w:pStyle w:val="Normal1"/>
        <w:spacing w:after="0"/>
      </w:pPr>
    </w:p>
    <w:p w14:paraId="07D67B89" w14:textId="77777777" w:rsidR="00D20A41" w:rsidRDefault="00D60669">
      <w:pPr>
        <w:pStyle w:val="Normal1"/>
        <w:numPr>
          <w:ilvl w:val="0"/>
          <w:numId w:val="3"/>
        </w:numPr>
        <w:spacing w:after="0"/>
        <w:contextualSpacing/>
      </w:pPr>
      <w:r>
        <w:lastRenderedPageBreak/>
        <w:t>Não haverá suporte pela fábrica após a homologação final do cliente;</w:t>
      </w:r>
    </w:p>
    <w:p w14:paraId="4A4DE2E7" w14:textId="77777777" w:rsidR="00D20A41" w:rsidRDefault="00D60669">
      <w:pPr>
        <w:pStyle w:val="Ttulo2"/>
        <w:ind w:left="0"/>
        <w:jc w:val="left"/>
      </w:pPr>
      <w:bookmarkStart w:id="68" w:name="_2d82vtj0uq3p" w:colFirst="0" w:colLast="0"/>
      <w:bookmarkEnd w:id="68"/>
      <w:r>
        <w:t>3. FUNCIONALIDADES DO PRODUTO (</w:t>
      </w:r>
      <w:proofErr w:type="spellStart"/>
      <w:r>
        <w:t>RFs</w:t>
      </w:r>
      <w:proofErr w:type="spellEnd"/>
      <w:r>
        <w:t>)</w:t>
      </w:r>
    </w:p>
    <w:p w14:paraId="2906913C" w14:textId="77777777" w:rsidR="00D20A41" w:rsidRDefault="00D60669">
      <w:pPr>
        <w:pStyle w:val="Ttulo4"/>
        <w:spacing w:after="0" w:line="240" w:lineRule="auto"/>
        <w:ind w:left="0"/>
        <w:jc w:val="left"/>
        <w:rPr>
          <w:sz w:val="28"/>
          <w:szCs w:val="28"/>
        </w:rPr>
      </w:pPr>
      <w:bookmarkStart w:id="69" w:name="_af7g3bpn69vc" w:colFirst="0" w:colLast="0"/>
      <w:bookmarkEnd w:id="69"/>
      <w:r>
        <w:rPr>
          <w:sz w:val="28"/>
          <w:szCs w:val="28"/>
        </w:rPr>
        <w:t>RF01 - Cadastrar fontes de diários oficiais</w:t>
      </w:r>
      <w:r>
        <w:rPr>
          <w:sz w:val="28"/>
          <w:szCs w:val="28"/>
        </w:rPr>
        <w:br/>
      </w:r>
    </w:p>
    <w:p w14:paraId="7BFE720D" w14:textId="77777777" w:rsidR="00D20A41" w:rsidRDefault="00D60669">
      <w:pPr>
        <w:pStyle w:val="Ttulo4"/>
        <w:spacing w:after="0" w:line="240" w:lineRule="auto"/>
        <w:ind w:left="0" w:firstLine="720"/>
        <w:jc w:val="left"/>
        <w:rPr>
          <w:b w:val="0"/>
          <w:sz w:val="28"/>
          <w:szCs w:val="28"/>
        </w:rPr>
      </w:pPr>
      <w:bookmarkStart w:id="70" w:name="_82bvofetlon5" w:colFirst="0" w:colLast="0"/>
      <w:bookmarkEnd w:id="70"/>
      <w:r>
        <w:rPr>
          <w:b w:val="0"/>
          <w:sz w:val="28"/>
          <w:szCs w:val="28"/>
        </w:rPr>
        <w:t xml:space="preserve">Todas as fontes de diários oficiais existentes deverão ser cadastradas para que seja possível fazer o mapeamento entre </w:t>
      </w:r>
      <w:proofErr w:type="gramStart"/>
      <w:r>
        <w:rPr>
          <w:b w:val="0"/>
          <w:sz w:val="28"/>
          <w:szCs w:val="28"/>
        </w:rPr>
        <w:t>cada  publicação</w:t>
      </w:r>
      <w:proofErr w:type="gramEnd"/>
      <w:r>
        <w:rPr>
          <w:b w:val="0"/>
          <w:sz w:val="28"/>
          <w:szCs w:val="28"/>
        </w:rPr>
        <w:t xml:space="preserve"> tratada pelo sistema e sua fonte de origem, seja ela de esfera estadual ou municipal.</w:t>
      </w:r>
    </w:p>
    <w:p w14:paraId="6B6A52F5" w14:textId="77777777" w:rsidR="00D20A41" w:rsidRDefault="00D60669">
      <w:pPr>
        <w:pStyle w:val="Ttulo4"/>
        <w:spacing w:after="0" w:line="240" w:lineRule="auto"/>
        <w:ind w:left="0" w:firstLine="720"/>
        <w:jc w:val="left"/>
        <w:rPr>
          <w:sz w:val="28"/>
          <w:szCs w:val="28"/>
        </w:rPr>
      </w:pPr>
      <w:bookmarkStart w:id="71" w:name="_ofxx3887bdfl" w:colFirst="0" w:colLast="0"/>
      <w:bookmarkEnd w:id="71"/>
      <w:r>
        <w:rPr>
          <w:b w:val="0"/>
          <w:sz w:val="28"/>
          <w:szCs w:val="28"/>
        </w:rPr>
        <w:t xml:space="preserve">O cadastro deve conter, além da esfera a que os órgãos que disponibilizam lá suas publicações referem-se, também o endereço eletrônico onde serão encontrados seus respectivos diários oficiais. </w:t>
      </w:r>
      <w:r>
        <w:rPr>
          <w:sz w:val="28"/>
          <w:szCs w:val="28"/>
        </w:rPr>
        <w:br/>
      </w:r>
    </w:p>
    <w:p w14:paraId="68FD731E" w14:textId="77777777" w:rsidR="00D20A41" w:rsidRDefault="00D60669">
      <w:pPr>
        <w:pStyle w:val="Ttulo4"/>
        <w:spacing w:after="0" w:line="240" w:lineRule="auto"/>
        <w:ind w:left="0"/>
        <w:jc w:val="left"/>
        <w:rPr>
          <w:sz w:val="28"/>
          <w:szCs w:val="28"/>
        </w:rPr>
      </w:pPr>
      <w:bookmarkStart w:id="72" w:name="_qtgnmisat9gm" w:colFirst="0" w:colLast="0"/>
      <w:bookmarkEnd w:id="72"/>
      <w:r>
        <w:rPr>
          <w:sz w:val="28"/>
          <w:szCs w:val="28"/>
        </w:rPr>
        <w:t>RF02 - Realizar upload de diários oficiais</w:t>
      </w:r>
    </w:p>
    <w:p w14:paraId="5E363850" w14:textId="77777777" w:rsidR="00D20A41" w:rsidRDefault="00D20A41">
      <w:pPr>
        <w:pStyle w:val="Normal1"/>
      </w:pPr>
    </w:p>
    <w:p w14:paraId="611B3CE9" w14:textId="77777777" w:rsidR="00D20A41" w:rsidRDefault="00D60669">
      <w:pPr>
        <w:pStyle w:val="Normal1"/>
        <w:ind w:left="0" w:firstLine="720"/>
      </w:pPr>
      <w:r>
        <w:t>Além da coleta automática de diários oficiais, também será possível fazer upload de forma manual de publicações pelos usuários à medida em que esses sintam essa necessidade.</w:t>
      </w:r>
    </w:p>
    <w:p w14:paraId="6CFCAD67" w14:textId="77777777" w:rsidR="00D20A41" w:rsidRDefault="00D60669">
      <w:pPr>
        <w:pStyle w:val="Normal1"/>
        <w:ind w:left="0" w:firstLine="720"/>
      </w:pPr>
      <w:r>
        <w:t xml:space="preserve">A disponibilização dessa funcionalidade visa ao suprimento de duas possíveis carências do sistema: caso haja falha na coleta automática de determinado diário oficial </w:t>
      </w:r>
      <w:proofErr w:type="gramStart"/>
      <w:r>
        <w:t>e também</w:t>
      </w:r>
      <w:proofErr w:type="gramEnd"/>
      <w:r>
        <w:t xml:space="preserve"> para possibilitar que sejam anexadas publicações cujas fontes tenham sido recentemente cadastradas e a coleta automática não esteja configurada.</w:t>
      </w:r>
    </w:p>
    <w:p w14:paraId="349544CD" w14:textId="77777777" w:rsidR="00D20A41" w:rsidRDefault="00D20A41">
      <w:pPr>
        <w:pStyle w:val="Ttulo4"/>
        <w:spacing w:after="0" w:line="240" w:lineRule="auto"/>
        <w:ind w:left="0"/>
        <w:jc w:val="left"/>
        <w:rPr>
          <w:sz w:val="28"/>
          <w:szCs w:val="28"/>
        </w:rPr>
      </w:pPr>
      <w:bookmarkStart w:id="73" w:name="_fu4cxs5xyqdl" w:colFirst="0" w:colLast="0"/>
      <w:bookmarkEnd w:id="73"/>
    </w:p>
    <w:p w14:paraId="5D7D3407" w14:textId="77777777" w:rsidR="00D20A41" w:rsidRDefault="00D60669">
      <w:pPr>
        <w:pStyle w:val="Ttulo4"/>
        <w:spacing w:after="0" w:line="240" w:lineRule="auto"/>
        <w:ind w:left="0"/>
        <w:jc w:val="left"/>
        <w:rPr>
          <w:sz w:val="28"/>
          <w:szCs w:val="28"/>
        </w:rPr>
      </w:pPr>
      <w:bookmarkStart w:id="74" w:name="_5blkphfi7zjv" w:colFirst="0" w:colLast="0"/>
      <w:bookmarkEnd w:id="74"/>
      <w:r>
        <w:rPr>
          <w:sz w:val="28"/>
          <w:szCs w:val="28"/>
        </w:rPr>
        <w:t>RF03 - Coletar os diários oficiais</w:t>
      </w:r>
    </w:p>
    <w:p w14:paraId="2741DC4B" w14:textId="77777777" w:rsidR="00D20A41" w:rsidRDefault="00D20A41">
      <w:pPr>
        <w:pStyle w:val="Normal1"/>
      </w:pPr>
    </w:p>
    <w:p w14:paraId="24ACE45E" w14:textId="77777777" w:rsidR="00D20A41" w:rsidRDefault="00D60669">
      <w:pPr>
        <w:pStyle w:val="Normal1"/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 xml:space="preserve">Será realizada a coleta automática dos arquivos de diários oficiais nos sites onde são publicados. As coletas serão realizadas em dias e horários determinados. </w:t>
      </w:r>
    </w:p>
    <w:p w14:paraId="17C1A9B1" w14:textId="77777777" w:rsidR="00D20A41" w:rsidRDefault="00D60669">
      <w:pPr>
        <w:pStyle w:val="Normal1"/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lastRenderedPageBreak/>
        <w:t xml:space="preserve">Informações contendo o resultado das tentativas de coleta automática dos diários oficiais serão armazenadas para que o acompanhamento dessas atividades seja realizado. </w:t>
      </w:r>
    </w:p>
    <w:p w14:paraId="7B979FF9" w14:textId="77777777" w:rsidR="00D20A41" w:rsidRDefault="00D60669">
      <w:pPr>
        <w:pStyle w:val="Normal1"/>
        <w:spacing w:after="0" w:line="240" w:lineRule="auto"/>
        <w:ind w:left="0"/>
        <w:rPr>
          <w:b/>
        </w:rPr>
      </w:pPr>
      <w:r>
        <w:br/>
      </w:r>
      <w:r>
        <w:rPr>
          <w:b/>
        </w:rPr>
        <w:t>RF04 - Converter os diários oficiais de imagens para informações textuais</w:t>
      </w:r>
    </w:p>
    <w:p w14:paraId="02E107E6" w14:textId="77777777" w:rsidR="00D20A41" w:rsidRDefault="00D20A41">
      <w:pPr>
        <w:pStyle w:val="Ttulo4"/>
        <w:spacing w:after="0" w:line="240" w:lineRule="auto"/>
        <w:ind w:left="0"/>
        <w:jc w:val="left"/>
      </w:pPr>
      <w:bookmarkStart w:id="75" w:name="_kvkmpaddl7pi" w:colFirst="0" w:colLast="0"/>
      <w:bookmarkEnd w:id="75"/>
    </w:p>
    <w:p w14:paraId="0DF8C086" w14:textId="77777777" w:rsidR="00D20A41" w:rsidRDefault="00D60669">
      <w:pPr>
        <w:pStyle w:val="Normal1"/>
        <w:ind w:left="0" w:firstLine="720"/>
      </w:pPr>
      <w:r>
        <w:t xml:space="preserve">Como os diários oficiais, em muitos casos, têm o seu conteúdo em formato não textual, o sistema fará a conversão desses dados em texto com o uso da tecnologia OCR. </w:t>
      </w:r>
    </w:p>
    <w:p w14:paraId="1AFE907A" w14:textId="77777777" w:rsidR="00D20A41" w:rsidRDefault="00D60669">
      <w:pPr>
        <w:pStyle w:val="Normal1"/>
        <w:ind w:left="0" w:firstLine="720"/>
      </w:pPr>
      <w:r>
        <w:t>O percentual de êxito obtido nessa conversão dos diários oficiais será armazenado para ser utilizado no monitoramento dessa atividade.</w:t>
      </w:r>
    </w:p>
    <w:p w14:paraId="32F960DA" w14:textId="77777777" w:rsidR="00D20A41" w:rsidRDefault="00D60669">
      <w:pPr>
        <w:pStyle w:val="Ttulo4"/>
        <w:spacing w:after="0" w:line="240" w:lineRule="auto"/>
        <w:ind w:left="0"/>
        <w:jc w:val="left"/>
        <w:rPr>
          <w:sz w:val="28"/>
          <w:szCs w:val="28"/>
        </w:rPr>
      </w:pPr>
      <w:bookmarkStart w:id="76" w:name="_n9hh4bmwo5c9" w:colFirst="0" w:colLast="0"/>
      <w:bookmarkEnd w:id="76"/>
      <w:r>
        <w:br/>
      </w:r>
      <w:r>
        <w:rPr>
          <w:sz w:val="28"/>
          <w:szCs w:val="28"/>
        </w:rPr>
        <w:t>RF05 - Mapear as publicações contidas nos diários oficiais</w:t>
      </w:r>
    </w:p>
    <w:p w14:paraId="24055E71" w14:textId="77777777" w:rsidR="00D20A41" w:rsidRDefault="00D20A41">
      <w:pPr>
        <w:pStyle w:val="Normal1"/>
      </w:pPr>
    </w:p>
    <w:p w14:paraId="7D04E752" w14:textId="77777777" w:rsidR="00D20A41" w:rsidRDefault="00D60669">
      <w:pPr>
        <w:pStyle w:val="Normal1"/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 xml:space="preserve">Como um diário oficial é composto por diversas publicações, o sistema fará uma delimitação dessas publicações </w:t>
      </w:r>
      <w:proofErr w:type="gramStart"/>
      <w:r>
        <w:t>identificando  onde</w:t>
      </w:r>
      <w:proofErr w:type="gramEnd"/>
      <w:r>
        <w:t xml:space="preserve"> elas começam e terminam.</w:t>
      </w:r>
    </w:p>
    <w:p w14:paraId="402B1F90" w14:textId="77777777" w:rsidR="00D20A41" w:rsidRDefault="00D60669">
      <w:pPr>
        <w:pStyle w:val="Normal1"/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 xml:space="preserve">As publicações já individualizadas serão devidamente classificadas para que seja possível determinar se as mesmas </w:t>
      </w:r>
      <w:proofErr w:type="gramStart"/>
      <w:r>
        <w:t>tratam-se</w:t>
      </w:r>
      <w:proofErr w:type="gramEnd"/>
      <w:r>
        <w:t xml:space="preserve"> de licitações ou de nomeações de servidores. </w:t>
      </w:r>
    </w:p>
    <w:p w14:paraId="5166AB02" w14:textId="77777777" w:rsidR="00D20A41" w:rsidRDefault="00D60669">
      <w:pPr>
        <w:pStyle w:val="Ttulo4"/>
        <w:spacing w:after="0" w:line="240" w:lineRule="auto"/>
        <w:ind w:left="0"/>
        <w:jc w:val="left"/>
        <w:rPr>
          <w:sz w:val="28"/>
          <w:szCs w:val="28"/>
        </w:rPr>
      </w:pPr>
      <w:bookmarkStart w:id="77" w:name="_33fqls7mrhml" w:colFirst="0" w:colLast="0"/>
      <w:bookmarkEnd w:id="77"/>
      <w:r>
        <w:rPr>
          <w:sz w:val="28"/>
          <w:szCs w:val="28"/>
        </w:rPr>
        <w:br/>
        <w:t>RF06 - Extrair informações relevantes para cada publicação de acordo com a sua classificação</w:t>
      </w:r>
    </w:p>
    <w:p w14:paraId="6ABB4171" w14:textId="77777777" w:rsidR="00D20A41" w:rsidRDefault="00D20A41">
      <w:pPr>
        <w:pStyle w:val="Normal1"/>
        <w:spacing w:after="0" w:line="240" w:lineRule="auto"/>
      </w:pPr>
    </w:p>
    <w:p w14:paraId="2CCA8476" w14:textId="77777777" w:rsidR="00D20A41" w:rsidRDefault="00D60669">
      <w:pPr>
        <w:pStyle w:val="Normal1"/>
        <w:spacing w:after="0" w:line="240" w:lineRule="auto"/>
        <w:ind w:left="0" w:firstLine="850"/>
      </w:pPr>
      <w:r>
        <w:t xml:space="preserve">O sistema fará </w:t>
      </w:r>
      <w:r w:rsidR="005A064C">
        <w:t>consultas</w:t>
      </w:r>
      <w:r>
        <w:t xml:space="preserve"> a fim de identificar e coletar todos os dados indicados como relevantes pelo TCE-PI para cada tipo de publicação.</w:t>
      </w:r>
    </w:p>
    <w:p w14:paraId="704878BB" w14:textId="77777777" w:rsidR="00D20A41" w:rsidRDefault="00D20A41">
      <w:pPr>
        <w:pStyle w:val="Normal1"/>
        <w:spacing w:after="0" w:line="240" w:lineRule="auto"/>
        <w:ind w:left="0" w:firstLine="850"/>
      </w:pPr>
    </w:p>
    <w:p w14:paraId="274CA448" w14:textId="77777777" w:rsidR="00013737" w:rsidRDefault="00D60669" w:rsidP="00013737">
      <w:pPr>
        <w:pStyle w:val="Normal1"/>
        <w:spacing w:after="0" w:line="240" w:lineRule="auto"/>
        <w:ind w:left="0" w:firstLine="850"/>
        <w:rPr>
          <w:ins w:id="78" w:author="Ceça Moraes" w:date="2018-08-20T15:04:00Z"/>
        </w:rPr>
      </w:pPr>
      <w:r>
        <w:t>Esses dados relevantes, após identificados, serão armazenados para que seja possível sua utilização nas consultas e análises disponibilizadas.</w:t>
      </w:r>
    </w:p>
    <w:p w14:paraId="42472BDB" w14:textId="77777777" w:rsidR="00D20A41" w:rsidRPr="00013737" w:rsidRDefault="00D60669" w:rsidP="00013737">
      <w:pPr>
        <w:pStyle w:val="Normal1"/>
        <w:spacing w:after="0" w:line="240" w:lineRule="auto"/>
        <w:ind w:left="0" w:firstLine="850"/>
        <w:rPr>
          <w:b/>
          <w:rPrChange w:id="79" w:author="Ceça Moraes" w:date="2018-08-20T15:04:00Z">
            <w:rPr/>
          </w:rPrChange>
        </w:rPr>
      </w:pPr>
      <w:r>
        <w:br/>
      </w:r>
      <w:r>
        <w:br/>
      </w:r>
      <w:r w:rsidRPr="00013737">
        <w:rPr>
          <w:b/>
          <w:rPrChange w:id="80" w:author="Ceça Moraes" w:date="2018-08-20T15:04:00Z">
            <w:rPr/>
          </w:rPrChange>
        </w:rPr>
        <w:lastRenderedPageBreak/>
        <w:t>RF07 - Consultar informações das publicações pelos auditores</w:t>
      </w:r>
      <w:r w:rsidRPr="00013737">
        <w:rPr>
          <w:b/>
          <w:rPrChange w:id="81" w:author="Ceça Moraes" w:date="2018-08-20T15:04:00Z">
            <w:rPr/>
          </w:rPrChange>
        </w:rPr>
        <w:br/>
      </w:r>
      <w:r w:rsidRPr="00013737">
        <w:rPr>
          <w:b/>
          <w:rPrChange w:id="82" w:author="Ceça Moraes" w:date="2018-08-20T15:04:00Z">
            <w:rPr/>
          </w:rPrChange>
        </w:rPr>
        <w:tab/>
      </w:r>
    </w:p>
    <w:p w14:paraId="3F6A5842" w14:textId="77777777" w:rsidR="00D20A41" w:rsidRDefault="00D60669">
      <w:pPr>
        <w:pStyle w:val="Normal1"/>
        <w:spacing w:after="0" w:line="240" w:lineRule="auto"/>
        <w:ind w:left="0" w:firstLine="720"/>
      </w:pPr>
      <w:r>
        <w:t xml:space="preserve">Os auditores do TCE-PI poderão consultar informações, como licitações e nomeações, </w:t>
      </w:r>
      <w:del w:id="83" w:author="Antonio Filho" w:date="2018-08-23T16:58:00Z">
        <w:r w:rsidDel="005A064C">
          <w:delText>extraidas</w:delText>
        </w:r>
      </w:del>
      <w:ins w:id="84" w:author="Antonio Filho" w:date="2018-08-23T16:58:00Z">
        <w:r w:rsidR="005A064C">
          <w:t>extraídas</w:t>
        </w:r>
      </w:ins>
      <w:r>
        <w:t xml:space="preserve"> das publicações através de consultas disponibilizadas pelo sistema.</w:t>
      </w:r>
    </w:p>
    <w:p w14:paraId="6DC8C4CC" w14:textId="77777777" w:rsidR="00D20A41" w:rsidRDefault="00D20A41">
      <w:pPr>
        <w:pStyle w:val="Normal1"/>
        <w:spacing w:after="0" w:line="240" w:lineRule="auto"/>
        <w:ind w:left="0" w:firstLine="720"/>
      </w:pPr>
    </w:p>
    <w:p w14:paraId="4A32CABB" w14:textId="77777777" w:rsidR="00D20A41" w:rsidRDefault="00D60669">
      <w:pPr>
        <w:pStyle w:val="Normal1"/>
        <w:spacing w:after="0" w:line="240" w:lineRule="auto"/>
        <w:ind w:left="0" w:firstLine="720"/>
      </w:pPr>
      <w:r>
        <w:t xml:space="preserve">Essas informações também servirão como fontes de pesquisa para outros sistemas utilizados pelo TCE-PI. </w:t>
      </w:r>
    </w:p>
    <w:p w14:paraId="19985542" w14:textId="77777777" w:rsidR="00D20A41" w:rsidRDefault="00D20A41">
      <w:pPr>
        <w:pStyle w:val="Normal1"/>
        <w:spacing w:after="0" w:line="240" w:lineRule="auto"/>
        <w:ind w:left="0"/>
      </w:pPr>
    </w:p>
    <w:p w14:paraId="040B78FB" w14:textId="77777777" w:rsidR="00D20A41" w:rsidRDefault="00D60669">
      <w:pPr>
        <w:pStyle w:val="Ttulo2"/>
        <w:ind w:left="0"/>
      </w:pPr>
      <w:bookmarkStart w:id="85" w:name="_6k1mstujfugn" w:colFirst="0" w:colLast="0"/>
      <w:bookmarkEnd w:id="85"/>
      <w:r>
        <w:t>4. DIAGRAMA DE CASO DE USO</w:t>
      </w:r>
    </w:p>
    <w:p w14:paraId="472CEAE8" w14:textId="77777777" w:rsidR="00D20A41" w:rsidRDefault="00D60669">
      <w:pPr>
        <w:pStyle w:val="Normal1"/>
        <w:ind w:left="0"/>
      </w:pPr>
      <w:commentRangeStart w:id="86"/>
      <w:r>
        <w:rPr>
          <w:noProof/>
        </w:rPr>
        <w:drawing>
          <wp:inline distT="114300" distB="114300" distL="114300" distR="114300" wp14:anchorId="74B93FAC" wp14:editId="01CC9696">
            <wp:extent cx="5402580" cy="52451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524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86"/>
      <w:r w:rsidR="00516C58">
        <w:rPr>
          <w:rStyle w:val="Refdecomentrio"/>
        </w:rPr>
        <w:commentReference w:id="86"/>
      </w:r>
    </w:p>
    <w:p w14:paraId="213CA930" w14:textId="77777777" w:rsidR="00D20A41" w:rsidRDefault="00D60669">
      <w:pPr>
        <w:pStyle w:val="Ttulo2"/>
        <w:ind w:left="0"/>
      </w:pPr>
      <w:bookmarkStart w:id="87" w:name="_xbc6src6wcre" w:colFirst="0" w:colLast="0"/>
      <w:bookmarkEnd w:id="87"/>
      <w:r>
        <w:lastRenderedPageBreak/>
        <w:t>5. STAKEHOLDERS</w:t>
      </w:r>
    </w:p>
    <w:p w14:paraId="2F336749" w14:textId="77777777" w:rsidR="00D20A41" w:rsidRDefault="00D60669">
      <w:pPr>
        <w:pStyle w:val="Ttulo3"/>
        <w:ind w:left="0"/>
      </w:pPr>
      <w:bookmarkStart w:id="88" w:name="_o3hh1ns1xpvx" w:colFirst="0" w:colLast="0"/>
      <w:bookmarkEnd w:id="88"/>
      <w:r>
        <w:t>Equipe</w:t>
      </w:r>
    </w:p>
    <w:p w14:paraId="620E34FB" w14:textId="77777777" w:rsidR="00D20A41" w:rsidRDefault="00D60669">
      <w:pPr>
        <w:pStyle w:val="Normal1"/>
        <w:numPr>
          <w:ilvl w:val="0"/>
          <w:numId w:val="4"/>
        </w:numPr>
        <w:spacing w:after="0"/>
        <w:rPr>
          <w:color w:val="000000"/>
        </w:rPr>
      </w:pPr>
      <w:r>
        <w:t>Alfeu Buriti;</w:t>
      </w:r>
    </w:p>
    <w:p w14:paraId="56137CBD" w14:textId="77777777" w:rsidR="00D20A41" w:rsidRDefault="00E112D1">
      <w:pPr>
        <w:pStyle w:val="Normal1"/>
        <w:numPr>
          <w:ilvl w:val="0"/>
          <w:numId w:val="4"/>
        </w:numPr>
        <w:spacing w:after="0"/>
        <w:rPr>
          <w:color w:val="000000"/>
        </w:rPr>
      </w:pPr>
      <w:r>
        <w:t>Anto</w:t>
      </w:r>
      <w:r w:rsidR="00D60669">
        <w:t xml:space="preserve">nio </w:t>
      </w:r>
      <w:r>
        <w:t xml:space="preserve">Moreira da Silva </w:t>
      </w:r>
      <w:r w:rsidR="00D60669">
        <w:t>Filho;</w:t>
      </w:r>
    </w:p>
    <w:p w14:paraId="44A54CA8" w14:textId="77777777" w:rsidR="00D20A41" w:rsidRDefault="00D60669">
      <w:pPr>
        <w:pStyle w:val="Normal1"/>
        <w:numPr>
          <w:ilvl w:val="0"/>
          <w:numId w:val="4"/>
        </w:numPr>
        <w:spacing w:after="0"/>
        <w:rPr>
          <w:color w:val="000000"/>
        </w:rPr>
      </w:pPr>
      <w:r>
        <w:t>Helton Santa Cruz;</w:t>
      </w:r>
    </w:p>
    <w:p w14:paraId="147A9563" w14:textId="77777777" w:rsidR="00D20A41" w:rsidRDefault="00D60669">
      <w:pPr>
        <w:pStyle w:val="Normal1"/>
        <w:numPr>
          <w:ilvl w:val="0"/>
          <w:numId w:val="4"/>
        </w:numPr>
        <w:spacing w:after="0"/>
        <w:rPr>
          <w:color w:val="000000"/>
        </w:rPr>
      </w:pPr>
      <w:r>
        <w:t>Erick Guilherme;</w:t>
      </w:r>
    </w:p>
    <w:p w14:paraId="3DC1ADF6" w14:textId="77777777" w:rsidR="00D20A41" w:rsidRDefault="00D60669">
      <w:pPr>
        <w:pStyle w:val="Normal1"/>
        <w:numPr>
          <w:ilvl w:val="0"/>
          <w:numId w:val="4"/>
        </w:numPr>
        <w:spacing w:after="0"/>
        <w:rPr>
          <w:color w:val="000000"/>
        </w:rPr>
      </w:pPr>
      <w:r>
        <w:t>Maria do Carmo;</w:t>
      </w:r>
    </w:p>
    <w:p w14:paraId="4A3B9CA5" w14:textId="77777777" w:rsidR="00D20A41" w:rsidRDefault="00D60669">
      <w:pPr>
        <w:pStyle w:val="Normal1"/>
        <w:numPr>
          <w:ilvl w:val="0"/>
          <w:numId w:val="4"/>
        </w:numPr>
        <w:spacing w:after="0"/>
        <w:rPr>
          <w:color w:val="000000"/>
        </w:rPr>
      </w:pPr>
      <w:r>
        <w:t>Fernando Henrique Guimarães;</w:t>
      </w:r>
    </w:p>
    <w:p w14:paraId="6BF53D75" w14:textId="77777777" w:rsidR="00D20A41" w:rsidRDefault="00D60669">
      <w:pPr>
        <w:pStyle w:val="Normal1"/>
        <w:numPr>
          <w:ilvl w:val="0"/>
          <w:numId w:val="4"/>
        </w:numPr>
        <w:spacing w:after="0"/>
        <w:rPr>
          <w:color w:val="000000"/>
        </w:rPr>
      </w:pPr>
      <w:r>
        <w:t>Antônio Amorim.</w:t>
      </w:r>
    </w:p>
    <w:p w14:paraId="3A439156" w14:textId="77777777" w:rsidR="00D20A41" w:rsidRDefault="00D60669">
      <w:pPr>
        <w:pStyle w:val="Ttulo3"/>
        <w:spacing w:after="0"/>
        <w:ind w:left="0"/>
      </w:pPr>
      <w:bookmarkStart w:id="89" w:name="_134zgamp3i4x" w:colFirst="0" w:colLast="0"/>
      <w:bookmarkEnd w:id="89"/>
      <w:r>
        <w:t>Stakeholders externos</w:t>
      </w:r>
    </w:p>
    <w:p w14:paraId="4D2B765E" w14:textId="77777777" w:rsidR="00D20A41" w:rsidRDefault="00D20A41">
      <w:pPr>
        <w:pStyle w:val="Normal1"/>
        <w:spacing w:after="0"/>
        <w:rPr>
          <w:b/>
        </w:rPr>
      </w:pPr>
    </w:p>
    <w:p w14:paraId="1768E418" w14:textId="77777777" w:rsidR="00D20A41" w:rsidRDefault="00D60669">
      <w:pPr>
        <w:pStyle w:val="Normal1"/>
        <w:numPr>
          <w:ilvl w:val="0"/>
          <w:numId w:val="1"/>
        </w:numPr>
        <w:spacing w:after="0"/>
        <w:rPr>
          <w:color w:val="000000"/>
        </w:rPr>
      </w:pPr>
      <w:r>
        <w:t>Ricardo Almeida (representante do cliente);</w:t>
      </w:r>
    </w:p>
    <w:p w14:paraId="2E032E6F" w14:textId="77777777" w:rsidR="00D20A41" w:rsidRDefault="00D60669">
      <w:pPr>
        <w:pStyle w:val="Normal1"/>
        <w:numPr>
          <w:ilvl w:val="0"/>
          <w:numId w:val="1"/>
        </w:numPr>
        <w:spacing w:after="0"/>
        <w:rPr>
          <w:color w:val="000000"/>
        </w:rPr>
      </w:pPr>
      <w:r>
        <w:t xml:space="preserve">José </w:t>
      </w:r>
      <w:proofErr w:type="spellStart"/>
      <w:r>
        <w:t>Inaldo</w:t>
      </w:r>
      <w:proofErr w:type="spellEnd"/>
      <w:r>
        <w:t xml:space="preserve"> (</w:t>
      </w:r>
      <w:bookmarkStart w:id="90" w:name="_GoBack"/>
      <w:proofErr w:type="spellStart"/>
      <w:r w:rsidRPr="00E112D1">
        <w:rPr>
          <w:i/>
        </w:rPr>
        <w:t>product</w:t>
      </w:r>
      <w:proofErr w:type="spellEnd"/>
      <w:r w:rsidRPr="00E112D1">
        <w:rPr>
          <w:i/>
        </w:rPr>
        <w:t xml:space="preserve"> </w:t>
      </w:r>
      <w:proofErr w:type="spellStart"/>
      <w:r w:rsidRPr="00E112D1">
        <w:rPr>
          <w:i/>
        </w:rPr>
        <w:t>owner</w:t>
      </w:r>
      <w:bookmarkEnd w:id="90"/>
      <w:proofErr w:type="spellEnd"/>
      <w:r>
        <w:t>).</w:t>
      </w:r>
    </w:p>
    <w:p w14:paraId="4B191743" w14:textId="77777777" w:rsidR="00D20A41" w:rsidRDefault="00D60669">
      <w:pPr>
        <w:pStyle w:val="Ttulo2"/>
        <w:ind w:left="0"/>
      </w:pPr>
      <w:bookmarkStart w:id="91" w:name="_lsbun0jk4vs1" w:colFirst="0" w:colLast="0"/>
      <w:bookmarkEnd w:id="91"/>
      <w:r>
        <w:t>6. RESTRIÇÕES (</w:t>
      </w:r>
      <w:proofErr w:type="spellStart"/>
      <w:r>
        <w:t>RNFs</w:t>
      </w:r>
      <w:proofErr w:type="spellEnd"/>
      <w:r>
        <w:t>)</w:t>
      </w:r>
    </w:p>
    <w:p w14:paraId="1C9E555C" w14:textId="77777777" w:rsidR="00D20A41" w:rsidRDefault="00D60669">
      <w:pPr>
        <w:pStyle w:val="Ttulo3"/>
        <w:spacing w:after="0"/>
        <w:ind w:left="0"/>
      </w:pPr>
      <w:bookmarkStart w:id="92" w:name="_88adczj7thhn" w:colFirst="0" w:colLast="0"/>
      <w:bookmarkEnd w:id="92"/>
      <w:r>
        <w:t>Requisitos não-Funcionais e de Qualidade</w:t>
      </w:r>
    </w:p>
    <w:p w14:paraId="013D731B" w14:textId="77777777" w:rsidR="00D20A41" w:rsidRDefault="00D20A41">
      <w:pPr>
        <w:pStyle w:val="Normal1"/>
        <w:spacing w:after="0"/>
      </w:pPr>
    </w:p>
    <w:p w14:paraId="2D758DA1" w14:textId="77777777" w:rsidR="00D20A41" w:rsidRDefault="00D60669">
      <w:pPr>
        <w:pStyle w:val="Normal1"/>
        <w:numPr>
          <w:ilvl w:val="0"/>
          <w:numId w:val="9"/>
        </w:numPr>
        <w:spacing w:after="0"/>
        <w:contextualSpacing/>
      </w:pPr>
      <w:r>
        <w:t>Utilizar banco de dados MS-SQL Server;</w:t>
      </w:r>
    </w:p>
    <w:p w14:paraId="11C72386" w14:textId="77777777" w:rsidR="00D20A41" w:rsidRDefault="00D60669">
      <w:pPr>
        <w:pStyle w:val="Normal1"/>
        <w:numPr>
          <w:ilvl w:val="0"/>
          <w:numId w:val="9"/>
        </w:numPr>
        <w:spacing w:after="0"/>
        <w:contextualSpacing/>
      </w:pPr>
      <w:r>
        <w:t>Utilizar tecnologias Java;</w:t>
      </w:r>
    </w:p>
    <w:p w14:paraId="1FAA75FB" w14:textId="77777777" w:rsidR="00D20A41" w:rsidRDefault="00D60669">
      <w:pPr>
        <w:pStyle w:val="Normal1"/>
        <w:numPr>
          <w:ilvl w:val="0"/>
          <w:numId w:val="9"/>
        </w:numPr>
        <w:spacing w:after="0"/>
        <w:contextualSpacing/>
      </w:pPr>
      <w:r>
        <w:t>O percentual obtido na conversão OCR deverá ser de pelo menos 90% de acerto.</w:t>
      </w:r>
    </w:p>
    <w:p w14:paraId="697CD30B" w14:textId="77777777" w:rsidR="00D20A41" w:rsidRDefault="00D20A41">
      <w:pPr>
        <w:pStyle w:val="Normal1"/>
        <w:tabs>
          <w:tab w:val="left" w:pos="3630"/>
        </w:tabs>
      </w:pPr>
    </w:p>
    <w:sectPr w:rsidR="00D20A41" w:rsidSect="00D20A41">
      <w:headerReference w:type="default" r:id="rId12"/>
      <w:footerReference w:type="default" r:id="rId13"/>
      <w:pgSz w:w="11906" w:h="16838"/>
      <w:pgMar w:top="1417" w:right="1701" w:bottom="1417" w:left="1701" w:header="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6" w:author="Ceça Moraes" w:date="2018-08-20T14:11:00Z" w:initials="CM">
    <w:p w14:paraId="19DF7B26" w14:textId="77777777" w:rsidR="00516C58" w:rsidRDefault="00516C58">
      <w:pPr>
        <w:pStyle w:val="Textodecomentrio"/>
      </w:pPr>
      <w:r>
        <w:rPr>
          <w:rStyle w:val="Refdecomentrio"/>
        </w:rPr>
        <w:annotationRef/>
      </w:r>
      <w:r>
        <w:t xml:space="preserve">Colocar a numeração dos </w:t>
      </w:r>
      <w:proofErr w:type="spellStart"/>
      <w:r>
        <w:t>RFs</w:t>
      </w:r>
      <w:proofErr w:type="spellEnd"/>
      <w:r>
        <w:t>. Fica mais compreensível, o diagrama.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DF7B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DF7B26" w16cid:durableId="1F2960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049A9" w14:textId="77777777" w:rsidR="00BD2D47" w:rsidRDefault="00BD2D47" w:rsidP="00D20A41">
      <w:pPr>
        <w:spacing w:after="0" w:line="240" w:lineRule="auto"/>
      </w:pPr>
      <w:r>
        <w:separator/>
      </w:r>
    </w:p>
  </w:endnote>
  <w:endnote w:type="continuationSeparator" w:id="0">
    <w:p w14:paraId="57C93E70" w14:textId="77777777" w:rsidR="00BD2D47" w:rsidRDefault="00BD2D47" w:rsidP="00D2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52546" w14:textId="77777777" w:rsidR="00D20A41" w:rsidRDefault="00D20A4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  <w:p w14:paraId="2EB3A727" w14:textId="77777777" w:rsidR="00D20A41" w:rsidRDefault="00D20A4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E4BAE" w14:textId="77777777" w:rsidR="00BD2D47" w:rsidRDefault="00BD2D47" w:rsidP="00D20A41">
      <w:pPr>
        <w:spacing w:after="0" w:line="240" w:lineRule="auto"/>
      </w:pPr>
      <w:r>
        <w:separator/>
      </w:r>
    </w:p>
  </w:footnote>
  <w:footnote w:type="continuationSeparator" w:id="0">
    <w:p w14:paraId="7D32BA2F" w14:textId="77777777" w:rsidR="00BD2D47" w:rsidRDefault="00BD2D47" w:rsidP="00D20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14C3B" w14:textId="77777777" w:rsidR="00D20A41" w:rsidRDefault="00D60669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B38FC3" wp14:editId="3C9EE72F">
          <wp:simplePos x="0" y="0"/>
          <wp:positionH relativeFrom="margin">
            <wp:posOffset>-1181099</wp:posOffset>
          </wp:positionH>
          <wp:positionV relativeFrom="paragraph">
            <wp:posOffset>0</wp:posOffset>
          </wp:positionV>
          <wp:extent cx="7743825" cy="1176338"/>
          <wp:effectExtent l="0" t="0" r="0" b="0"/>
          <wp:wrapTopAndBottom distT="0" distB="0"/>
          <wp:docPr id="2" name="image4.jpg" descr="heade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header.jpg"/>
                  <pic:cNvPicPr preferRelativeResize="0"/>
                </pic:nvPicPr>
                <pic:blipFill>
                  <a:blip r:embed="rId1"/>
                  <a:srcRect t="17117" b="-3846"/>
                  <a:stretch>
                    <a:fillRect/>
                  </a:stretch>
                </pic:blipFill>
                <pic:spPr>
                  <a:xfrm>
                    <a:off x="0" y="0"/>
                    <a:ext cx="7743825" cy="1176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717CA85" wp14:editId="26C11EFE">
          <wp:simplePos x="0" y="0"/>
          <wp:positionH relativeFrom="margin">
            <wp:posOffset>-723899</wp:posOffset>
          </wp:positionH>
          <wp:positionV relativeFrom="paragraph">
            <wp:posOffset>323850</wp:posOffset>
          </wp:positionV>
          <wp:extent cx="1771650" cy="800100"/>
          <wp:effectExtent l="0" t="0" r="0" b="0"/>
          <wp:wrapTopAndBottom distT="0" distB="0"/>
          <wp:docPr id="3" name="image6.jpg" descr="Logo Horizonta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Logo Horizontal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165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37678A8" w14:textId="77777777" w:rsidR="00D20A41" w:rsidRDefault="00D20A4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7E8C"/>
    <w:multiLevelType w:val="multilevel"/>
    <w:tmpl w:val="33C8C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B435AA"/>
    <w:multiLevelType w:val="multilevel"/>
    <w:tmpl w:val="E00239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980B22"/>
    <w:multiLevelType w:val="multilevel"/>
    <w:tmpl w:val="928EDF2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D90F2D"/>
    <w:multiLevelType w:val="multilevel"/>
    <w:tmpl w:val="D526B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0C92DD8"/>
    <w:multiLevelType w:val="multilevel"/>
    <w:tmpl w:val="F0A8F8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7793CD7"/>
    <w:multiLevelType w:val="multilevel"/>
    <w:tmpl w:val="79124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414A52"/>
    <w:multiLevelType w:val="multilevel"/>
    <w:tmpl w:val="DBC49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583FBF"/>
    <w:multiLevelType w:val="multilevel"/>
    <w:tmpl w:val="740C62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47B01C9"/>
    <w:multiLevelType w:val="multilevel"/>
    <w:tmpl w:val="685ACA4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0820DA2"/>
    <w:multiLevelType w:val="hybridMultilevel"/>
    <w:tmpl w:val="80C6CB5A"/>
    <w:lvl w:ilvl="0" w:tplc="B99E65A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C5898"/>
    <w:multiLevelType w:val="multilevel"/>
    <w:tmpl w:val="0CC4F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onio Filho">
    <w15:presenceInfo w15:providerId="Windows Live" w15:userId="26fe430d5c85e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A41"/>
    <w:rsid w:val="00006263"/>
    <w:rsid w:val="00013737"/>
    <w:rsid w:val="00072564"/>
    <w:rsid w:val="002C0959"/>
    <w:rsid w:val="0032596D"/>
    <w:rsid w:val="00350006"/>
    <w:rsid w:val="003C24DD"/>
    <w:rsid w:val="00516C58"/>
    <w:rsid w:val="005A064C"/>
    <w:rsid w:val="00760647"/>
    <w:rsid w:val="00A06741"/>
    <w:rsid w:val="00A77D8B"/>
    <w:rsid w:val="00B974AD"/>
    <w:rsid w:val="00BD2D47"/>
    <w:rsid w:val="00CF0E15"/>
    <w:rsid w:val="00D20A41"/>
    <w:rsid w:val="00D60669"/>
    <w:rsid w:val="00DD6BB8"/>
    <w:rsid w:val="00E1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7EA5B"/>
  <w15:docId w15:val="{AC97E587-D338-4257-8B56-F23D74D7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8"/>
        <w:szCs w:val="28"/>
        <w:lang w:val="pt-BR" w:eastAsia="pt-BR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D20A41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Ttulo2">
    <w:name w:val="heading 2"/>
    <w:basedOn w:val="Normal1"/>
    <w:next w:val="Normal1"/>
    <w:rsid w:val="00D20A4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D20A41"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1"/>
    <w:next w:val="Normal1"/>
    <w:rsid w:val="00D20A4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D20A4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D20A4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D20A41"/>
  </w:style>
  <w:style w:type="table" w:customStyle="1" w:styleId="TableNormal">
    <w:name w:val="Table Normal"/>
    <w:rsid w:val="00D20A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D20A4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D20A4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20A41"/>
    <w:tblPr>
      <w:tblStyleRowBandSize w:val="1"/>
      <w:tblStyleColBandSize w:val="1"/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50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006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09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09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09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09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0959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072564"/>
    <w:pPr>
      <w:spacing w:after="0" w:line="240" w:lineRule="auto"/>
      <w:ind w:lef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3F1511-9212-4BEA-8D8E-8E029083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9</Pages>
  <Words>1007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Ceça Moraes</dc:creator>
  <cp:lastModifiedBy>Antonio Filho</cp:lastModifiedBy>
  <cp:revision>12</cp:revision>
  <dcterms:created xsi:type="dcterms:W3CDTF">2018-08-20T14:30:00Z</dcterms:created>
  <dcterms:modified xsi:type="dcterms:W3CDTF">2018-08-23T20:06:00Z</dcterms:modified>
</cp:coreProperties>
</file>